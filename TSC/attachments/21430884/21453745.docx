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Change w:author="Emir Alp" w:id="0" w:date="2018-05-03T20:21:56Z">
          <w:pPr>
            <w:pStyle w:val="Title"/>
            <w:ind w:firstLine="0"/>
          </w:pPr>
        </w:pPrChange>
      </w:pPr>
      <w:bookmarkStart w:colFirst="0" w:colLast="0" w:name="_jbtg5acsgpyd" w:id="0"/>
      <w:bookmarkEnd w:id="0"/>
      <w:ins w:author="Anonymous" w:id="1" w:date="2018-06-21T06:41:49Z">
        <w:del w:author="Anonymous" w:id="2" w:date="2018-06-21T06:41:52Z">
          <w:r w:rsidDel="00000000" w:rsidR="00000000" w:rsidRPr="00000000">
            <w:rPr>
              <w:rtl w:val="0"/>
            </w:rPr>
            <w:delText xml:space="preserve">f</w:delText>
          </w:r>
        </w:del>
      </w:ins>
      <w:ins w:author="Antonina Norair" w:id="3" w:date="2018-04-23T21:23:29Z">
        <w:del w:author="Emir Alp" w:id="4" w:date="2018-05-03T20:21:56Z">
          <w:r w:rsidDel="00000000" w:rsidR="00000000" w:rsidRPr="00000000">
            <w:rPr>
              <w:rtl w:val="0"/>
            </w:rPr>
            <w:delText xml:space="preserve"> </w:delText>
          </w:r>
        </w:del>
      </w:ins>
      <w:r w:rsidDel="00000000" w:rsidR="00000000" w:rsidRPr="00000000">
        <w:rPr>
          <w:rtl w:val="0"/>
        </w:rPr>
        <w:t xml:space="preserve">Project Caliper Proposal</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a36aad6vxhp" w:id="1"/>
      <w:bookmarkEnd w:id="1"/>
      <w:r w:rsidDel="00000000" w:rsidR="00000000" w:rsidRPr="00000000">
        <w:rPr>
          <w:b w:val="1"/>
          <w:sz w:val="46"/>
          <w:szCs w:val="46"/>
          <w:rtl w:val="0"/>
        </w:rPr>
        <w:t xml:space="preserve">HIP Identifier </w:t>
      </w:r>
    </w:p>
    <w:p w:rsidR="00000000" w:rsidDel="00000000" w:rsidP="00000000" w:rsidRDefault="00000000" w:rsidRPr="00000000" w14:paraId="00000003">
      <w:pPr>
        <w:pStyle w:val="Heading1"/>
        <w:keepNext w:val="0"/>
        <w:keepLines w:val="0"/>
        <w:spacing w:before="480" w:lineRule="auto"/>
        <w:rPr/>
      </w:pPr>
      <w:bookmarkStart w:colFirst="0" w:colLast="0" w:name="_clm0ijziz0n" w:id="2"/>
      <w:bookmarkEnd w:id="2"/>
      <w:r w:rsidDel="00000000" w:rsidR="00000000" w:rsidRPr="00000000">
        <w:rPr>
          <w:rtl w:val="0"/>
        </w:rPr>
        <w:t xml:space="preserve">Hyperledger Caliper</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2wnezi46l12n" w:id="3"/>
      <w:bookmarkEnd w:id="3"/>
      <w:r w:rsidDel="00000000" w:rsidR="00000000" w:rsidRPr="00000000">
        <w:rPr>
          <w:b w:val="1"/>
          <w:sz w:val="46"/>
          <w:szCs w:val="46"/>
          <w:rtl w:val="0"/>
        </w:rPr>
        <w:t xml:space="preserve">Sponsors</w:t>
      </w:r>
    </w:p>
    <w:p w:rsidR="00000000" w:rsidDel="00000000" w:rsidP="00000000" w:rsidRDefault="00000000" w:rsidRPr="00000000" w14:paraId="00000005">
      <w:pPr>
        <w:rPr/>
      </w:pPr>
      <w:r w:rsidDel="00000000" w:rsidR="00000000" w:rsidRPr="00000000">
        <w:rPr>
          <w:rtl w:val="0"/>
        </w:rPr>
        <w:t xml:space="preserve">Haojun ZHOU (</w:t>
      </w:r>
      <w:hyperlink r:id="rId6">
        <w:r w:rsidDel="00000000" w:rsidR="00000000" w:rsidRPr="00000000">
          <w:rPr>
            <w:color w:val="1155cc"/>
            <w:u w:val="single"/>
            <w:rtl w:val="0"/>
          </w:rPr>
          <w:t xml:space="preserve">zhouhaojun@huawei.com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Victor HU (</w:t>
      </w:r>
      <w:hyperlink r:id="rId7">
        <w:r w:rsidDel="00000000" w:rsidR="00000000" w:rsidRPr="00000000">
          <w:rPr>
            <w:color w:val="1155cc"/>
            <w:u w:val="single"/>
            <w:rtl w:val="0"/>
          </w:rPr>
          <w:t xml:space="preserve">huruifeng@huawei.com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22"/>
          <w:szCs w:val="22"/>
        </w:rPr>
      </w:pPr>
      <w:bookmarkStart w:colFirst="0" w:colLast="0" w:name="_zglsluqfibo4" w:id="4"/>
      <w:bookmarkEnd w:id="4"/>
      <w:r w:rsidDel="00000000" w:rsidR="00000000" w:rsidRPr="00000000">
        <w:rPr>
          <w:b w:val="1"/>
          <w:sz w:val="46"/>
          <w:szCs w:val="46"/>
          <w:rtl w:val="0"/>
        </w:rPr>
        <w:t xml:space="preserve">Introduction </w: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sz w:val="22"/>
          <w:szCs w:val="22"/>
        </w:rPr>
      </w:pPr>
      <w:bookmarkStart w:colFirst="0" w:colLast="0" w:name="_ba7t0flzv7to" w:id="5"/>
      <w:bookmarkEnd w:id="5"/>
      <w:r w:rsidDel="00000000" w:rsidR="00000000" w:rsidRPr="00000000">
        <w:rPr>
          <w:sz w:val="22"/>
          <w:szCs w:val="22"/>
          <w:rtl w:val="0"/>
        </w:rPr>
        <w:t xml:space="preserve">Caliper is a blockchain benchmark framework which allows users to measure the performance of a </w:t>
      </w:r>
      <w:r w:rsidDel="00000000" w:rsidR="00000000" w:rsidRPr="00000000">
        <w:rPr>
          <w:sz w:val="22"/>
          <w:szCs w:val="22"/>
          <w:rtl w:val="0"/>
        </w:rPr>
        <w:t xml:space="preserve">specific </w:t>
      </w:r>
      <w:r w:rsidDel="00000000" w:rsidR="00000000" w:rsidRPr="00000000">
        <w:rPr>
          <w:sz w:val="22"/>
          <w:szCs w:val="22"/>
          <w:rtl w:val="0"/>
        </w:rPr>
        <w:t xml:space="preserve">blockchain implementation with a set of predefined use cases. </w:t>
      </w:r>
      <w:r w:rsidDel="00000000" w:rsidR="00000000" w:rsidRPr="00000000">
        <w:rPr>
          <w:color w:val="333333"/>
          <w:sz w:val="22"/>
          <w:szCs w:val="22"/>
          <w:highlight w:val="white"/>
          <w:rtl w:val="0"/>
        </w:rPr>
        <w:t xml:space="preserve">Caliper will produce </w:t>
      </w:r>
      <w:r w:rsidDel="00000000" w:rsidR="00000000" w:rsidRPr="00000000">
        <w:rPr>
          <w:color w:val="333333"/>
          <w:sz w:val="22"/>
          <w:szCs w:val="22"/>
          <w:highlight w:val="white"/>
          <w:rtl w:val="0"/>
        </w:rPr>
        <w:t xml:space="preserve">reports containing a number of </w:t>
      </w:r>
      <w:r w:rsidDel="00000000" w:rsidR="00000000" w:rsidRPr="00000000">
        <w:rPr>
          <w:color w:val="333333"/>
          <w:sz w:val="22"/>
          <w:szCs w:val="22"/>
          <w:highlight w:val="white"/>
          <w:rtl w:val="0"/>
        </w:rPr>
        <w:t xml:space="preserve">performance indicators</w:t>
      </w:r>
      <w:r w:rsidDel="00000000" w:rsidR="00000000" w:rsidRPr="00000000">
        <w:rPr>
          <w:sz w:val="22"/>
          <w:szCs w:val="22"/>
          <w:rtl w:val="0"/>
        </w:rPr>
        <w:t xml:space="preserve">, such as TPS (Transaction</w:t>
      </w:r>
      <w:r w:rsidDel="00000000" w:rsidR="00000000" w:rsidRPr="00000000">
        <w:rPr>
          <w:sz w:val="22"/>
          <w:szCs w:val="22"/>
          <w:rtl w:val="0"/>
        </w:rPr>
        <w:t xml:space="preserve">s</w:t>
      </w:r>
      <w:r w:rsidDel="00000000" w:rsidR="00000000" w:rsidRPr="00000000">
        <w:rPr>
          <w:sz w:val="22"/>
          <w:szCs w:val="22"/>
          <w:rtl w:val="0"/>
        </w:rPr>
        <w:t xml:space="preserve"> Per Second), transaction </w:t>
      </w:r>
      <w:r w:rsidDel="00000000" w:rsidR="00000000" w:rsidRPr="00000000">
        <w:rPr>
          <w:sz w:val="22"/>
          <w:szCs w:val="22"/>
          <w:rtl w:val="0"/>
        </w:rPr>
        <w:t xml:space="preserve">latency</w:t>
      </w:r>
      <w:r w:rsidDel="00000000" w:rsidR="00000000" w:rsidRPr="00000000">
        <w:rPr>
          <w:sz w:val="22"/>
          <w:szCs w:val="22"/>
          <w:rtl w:val="0"/>
        </w:rPr>
        <w:t xml:space="preserve">, resource </w:t>
      </w:r>
      <w:r w:rsidDel="00000000" w:rsidR="00000000" w:rsidRPr="00000000">
        <w:rPr>
          <w:sz w:val="22"/>
          <w:szCs w:val="22"/>
          <w:rtl w:val="0"/>
        </w:rPr>
        <w:t xml:space="preserve">utilisation </w:t>
      </w:r>
      <w:r w:rsidDel="00000000" w:rsidR="00000000" w:rsidRPr="00000000">
        <w:rPr>
          <w:sz w:val="22"/>
          <w:szCs w:val="22"/>
          <w:rtl w:val="0"/>
        </w:rPr>
        <w:t xml:space="preserve">etc. </w:t>
      </w:r>
      <w:r w:rsidDel="00000000" w:rsidR="00000000" w:rsidRPr="00000000">
        <w:rPr>
          <w:sz w:val="22"/>
          <w:szCs w:val="22"/>
          <w:rtl w:val="0"/>
        </w:rPr>
        <w:t xml:space="preserve">The intent is for Caliper results</w:t>
      </w:r>
      <w:r w:rsidDel="00000000" w:rsidR="00000000" w:rsidRPr="00000000">
        <w:rPr>
          <w:sz w:val="22"/>
          <w:szCs w:val="22"/>
          <w:rtl w:val="0"/>
        </w:rPr>
        <w:t xml:space="preserve"> to be used as </w:t>
      </w:r>
      <w:r w:rsidDel="00000000" w:rsidR="00000000" w:rsidRPr="00000000">
        <w:rPr>
          <w:sz w:val="22"/>
          <w:szCs w:val="22"/>
          <w:rtl w:val="0"/>
        </w:rPr>
        <w:t xml:space="preserve">a </w:t>
      </w:r>
      <w:r w:rsidDel="00000000" w:rsidR="00000000" w:rsidRPr="00000000">
        <w:rPr>
          <w:sz w:val="22"/>
          <w:szCs w:val="22"/>
          <w:rtl w:val="0"/>
        </w:rPr>
        <w:t xml:space="preserve">reference in </w:t>
      </w:r>
      <w:r w:rsidDel="00000000" w:rsidR="00000000" w:rsidRPr="00000000">
        <w:rPr>
          <w:sz w:val="22"/>
          <w:szCs w:val="22"/>
          <w:rtl w:val="0"/>
        </w:rPr>
        <w:t xml:space="preserve">supporting the choice of </w:t>
      </w:r>
      <w:r w:rsidDel="00000000" w:rsidR="00000000" w:rsidRPr="00000000">
        <w:rPr>
          <w:sz w:val="22"/>
          <w:szCs w:val="22"/>
          <w:rtl w:val="0"/>
        </w:rPr>
        <w:t xml:space="preserve">a blockchain implementation suitable for the </w:t>
      </w:r>
      <w:r w:rsidDel="00000000" w:rsidR="00000000" w:rsidRPr="00000000">
        <w:rPr>
          <w:sz w:val="22"/>
          <w:szCs w:val="22"/>
          <w:rtl w:val="0"/>
        </w:rPr>
        <w:t xml:space="preserve">users specific </w:t>
      </w:r>
      <w:r w:rsidDel="00000000" w:rsidR="00000000" w:rsidRPr="00000000">
        <w:rPr>
          <w:sz w:val="22"/>
          <w:szCs w:val="22"/>
          <w:rtl w:val="0"/>
        </w:rPr>
        <w:t xml:space="preserve">use-cases.</w:t>
      </w:r>
      <w:r w:rsidDel="00000000" w:rsidR="00000000" w:rsidRPr="00000000">
        <w:rPr>
          <w:sz w:val="22"/>
          <w:szCs w:val="22"/>
          <w:rtl w:val="0"/>
        </w:rPr>
        <w:t xml:space="preserve"> Given the variety of blockchain configurations, network setup, as well as the specific use-cases in mind, it is not intended to be an authoritative performance assessment, nor to be used for simple comparative purposes (e.g. blockchain A does 5 TPS and blockchain B does 10 TPS, therefore B is better).The Caliper project references the definitions, </w:t>
      </w:r>
      <w:del w:author="Deleted user" w:id="6" w:date="2018-03-15T14:34:06Z">
        <w:r w:rsidDel="00000000" w:rsidR="00000000" w:rsidRPr="00000000">
          <w:rPr>
            <w:sz w:val="22"/>
            <w:szCs w:val="22"/>
            <w:rtl w:val="0"/>
          </w:rPr>
          <w:delText xml:space="preserve">metrics and terminology </w:delText>
        </w:r>
      </w:del>
      <w:ins w:author="Deleted user" w:id="6" w:date="2018-03-15T14:34:06Z">
        <w:r w:rsidDel="00000000" w:rsidR="00000000" w:rsidRPr="00000000">
          <w:fldChar w:fldCharType="begin"/>
        </w:r>
        <w:r w:rsidDel="00000000" w:rsidR="00000000" w:rsidRPr="00000000">
          <w:instrText xml:space="preserve">HYPERLINK "https://docs.google.com/document/d/1DQ6PqoeIH0pCNJSEYiw7JVbExDvWh_ZRVhWkuioG4k0/edit?usp=sharing"</w:instrText>
        </w:r>
        <w:r w:rsidDel="00000000" w:rsidR="00000000" w:rsidRPr="00000000">
          <w:fldChar w:fldCharType="separate"/>
        </w:r>
        <w:r w:rsidDel="00000000" w:rsidR="00000000" w:rsidRPr="00000000">
          <w:rPr>
            <w:color w:val="1155cc"/>
            <w:sz w:val="22"/>
            <w:szCs w:val="22"/>
            <w:u w:val="single"/>
            <w:rtl w:val="0"/>
          </w:rPr>
          <w:t xml:space="preserve">metrics and terminology </w:t>
        </w:r>
        <w:r w:rsidDel="00000000" w:rsidR="00000000" w:rsidRPr="00000000">
          <w:fldChar w:fldCharType="end"/>
        </w:r>
      </w:ins>
      <w:r w:rsidDel="00000000" w:rsidR="00000000" w:rsidRPr="00000000">
        <w:rPr>
          <w:sz w:val="22"/>
          <w:szCs w:val="22"/>
          <w:rtl w:val="0"/>
        </w:rPr>
        <w:t xml:space="preserve">as defined by the </w:t>
      </w:r>
      <w:del w:author="Deleted user" w:id="7" w:date="2018-03-15T14:37:00Z">
        <w:r w:rsidDel="00000000" w:rsidR="00000000" w:rsidRPr="00000000">
          <w:rPr>
            <w:sz w:val="22"/>
            <w:szCs w:val="22"/>
            <w:rtl w:val="0"/>
          </w:rPr>
          <w:delText xml:space="preserve">Performance &amp; Scalability Working Group</w:delText>
        </w:r>
      </w:del>
      <w:ins w:author="Deleted user" w:id="7" w:date="2018-03-15T14:37:00Z">
        <w:r w:rsidDel="00000000" w:rsidR="00000000" w:rsidRPr="00000000">
          <w:fldChar w:fldCharType="begin"/>
        </w:r>
        <w:r w:rsidDel="00000000" w:rsidR="00000000" w:rsidRPr="00000000">
          <w:instrText xml:space="preserve">HYPERLINK "https://wiki.hyperledger.org/groups/pswg/performance-and-scale-wg"</w:instrText>
        </w:r>
        <w:r w:rsidDel="00000000" w:rsidR="00000000" w:rsidRPr="00000000">
          <w:fldChar w:fldCharType="separate"/>
        </w:r>
        <w:r w:rsidDel="00000000" w:rsidR="00000000" w:rsidRPr="00000000">
          <w:rPr>
            <w:color w:val="1155cc"/>
            <w:sz w:val="22"/>
            <w:szCs w:val="22"/>
            <w:u w:val="single"/>
            <w:rtl w:val="0"/>
          </w:rPr>
          <w:t xml:space="preserve">Performance &amp; Scalability Working Group</w:t>
        </w:r>
        <w:r w:rsidDel="00000000" w:rsidR="00000000" w:rsidRPr="00000000">
          <w:fldChar w:fldCharType="end"/>
        </w:r>
      </w:ins>
      <w:r w:rsidDel="00000000" w:rsidR="00000000" w:rsidRPr="00000000">
        <w:rPr>
          <w:sz w:val="22"/>
          <w:szCs w:val="22"/>
          <w:rtl w:val="0"/>
        </w:rPr>
        <w:t xml:space="preserve"> (PSWG). </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stw804ffzxkc" w:id="6"/>
      <w:bookmarkEnd w:id="6"/>
      <w:r w:rsidDel="00000000" w:rsidR="00000000" w:rsidRPr="00000000">
        <w:rPr>
          <w:b w:val="1"/>
          <w:sz w:val="46"/>
          <w:szCs w:val="46"/>
          <w:rtl w:val="0"/>
        </w:rPr>
        <w:t xml:space="preserve">Context</w:t>
      </w:r>
    </w:p>
    <w:p w:rsidR="00000000" w:rsidDel="00000000" w:rsidP="00000000" w:rsidRDefault="00000000" w:rsidRPr="00000000" w14:paraId="0000000A">
      <w:pPr>
        <w:rPr/>
      </w:pPr>
      <w:r w:rsidDel="00000000" w:rsidR="00000000" w:rsidRPr="00000000">
        <w:rPr>
          <w:rtl w:val="0"/>
        </w:rPr>
        <w:t xml:space="preserve">Currently, there are some reports on the performance of different blockchain  framework/platform in various scenarios, however there is not a commonly accepted blockchain benchmark </w:t>
      </w:r>
      <w:r w:rsidDel="00000000" w:rsidR="00000000" w:rsidRPr="00000000">
        <w:rPr>
          <w:rtl w:val="0"/>
        </w:rPr>
        <w:t xml:space="preserve">framework</w:t>
      </w:r>
      <w:r w:rsidDel="00000000" w:rsidR="00000000" w:rsidRPr="00000000">
        <w:rPr>
          <w:rtl w:val="0"/>
        </w:rPr>
        <w:t xml:space="preserve">.</w:t>
      </w:r>
      <w:r w:rsidDel="00000000" w:rsidR="00000000" w:rsidRPr="00000000">
        <w:rPr>
          <w:rtl w:val="0"/>
        </w:rPr>
        <w:t xml:space="preserve"> Some existing testing tools are list</w:t>
      </w:r>
      <w:r w:rsidDel="00000000" w:rsidR="00000000" w:rsidRPr="00000000">
        <w:rPr>
          <w:rtl w:val="0"/>
        </w:rPr>
        <w:t xml:space="preserve">ed</w:t>
      </w:r>
      <w:r w:rsidDel="00000000" w:rsidR="00000000" w:rsidRPr="00000000">
        <w:rPr>
          <w:rtl w:val="0"/>
        </w:rPr>
        <w:t xml:space="preserve"> below:</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PTE in fabric</w:t>
      </w:r>
      <w:r w:rsidDel="00000000" w:rsidR="00000000" w:rsidRPr="00000000">
        <w:rPr>
          <w:rtl w:val="0"/>
        </w:rPr>
        <w:t xml:space="preserve"> </w:t>
      </w:r>
      <w:r w:rsidDel="00000000" w:rsidR="00000000" w:rsidRPr="00000000">
        <w:rPr>
          <w:rtl w:val="0"/>
        </w:rPr>
        <w:t xml:space="preserve">(https://github.com/hyperledger/fabric/tree/release/test/tools/PTE), which only supports hyperledger fabric</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Blockbench</w:t>
      </w:r>
      <w:r w:rsidDel="00000000" w:rsidR="00000000" w:rsidRPr="00000000">
        <w:rPr>
          <w:rtl w:val="0"/>
        </w:rPr>
        <w:t xml:space="preserve"> </w:t>
      </w:r>
      <w:r w:rsidDel="00000000" w:rsidR="00000000" w:rsidRPr="00000000">
        <w:rPr>
          <w:rtl w:val="0"/>
        </w:rPr>
        <w:t xml:space="preserve">(https://github.com/ooibc88/blockbench), developed by Natil University of Singapore and Zhejiang University, which provides a benchmark framework for multiple blockchain platform including Fabric0.6, Ethereum and </w:t>
      </w:r>
      <w:r w:rsidDel="00000000" w:rsidR="00000000" w:rsidRPr="00000000">
        <w:rPr>
          <w:color w:val="24292e"/>
          <w:sz w:val="24"/>
          <w:szCs w:val="24"/>
          <w:highlight w:val="white"/>
          <w:rtl w:val="0"/>
        </w:rPr>
        <w:t xml:space="preserve">Parity. A good framework for reference, but it does not support Fabric1.0 and other hyperledger blockchain platforms like Sawtooth. Neither does it provide  pluggable capability for supporting multiple test cases.</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qihnfqdotiz7" w:id="7"/>
      <w:bookmarkEnd w:id="7"/>
      <w:r w:rsidDel="00000000" w:rsidR="00000000" w:rsidRPr="00000000">
        <w:rPr>
          <w:b w:val="1"/>
          <w:sz w:val="46"/>
          <w:szCs w:val="46"/>
          <w:rtl w:val="0"/>
        </w:rPr>
        <w:t xml:space="preserve">Dependent Projects</w:t>
      </w:r>
    </w:p>
    <w:p w:rsidR="00000000" w:rsidDel="00000000" w:rsidP="00000000" w:rsidRDefault="00000000" w:rsidRPr="00000000" w14:paraId="0000000F">
      <w:pPr>
        <w:rPr/>
      </w:pPr>
      <w:r w:rsidDel="00000000" w:rsidR="00000000" w:rsidRPr="00000000">
        <w:rPr>
          <w:rtl w:val="0"/>
        </w:rPr>
        <w:t xml:space="preserve">Caliper is a benchmark framework for blockchain framework/platform and re</w:t>
      </w:r>
      <w:del w:author="Anonymous" w:id="8" w:date="2018-06-21T06:46:34Z">
        <w:r w:rsidDel="00000000" w:rsidR="00000000" w:rsidRPr="00000000">
          <w:rPr>
            <w:rtl w:val="0"/>
          </w:rPr>
          <w:delText xml:space="preserve">p</w:delText>
        </w:r>
      </w:del>
      <w:r w:rsidDel="00000000" w:rsidR="00000000" w:rsidRPr="00000000">
        <w:rPr>
          <w:rtl w:val="0"/>
        </w:rPr>
        <w:t xml:space="preserve">lies on a functioning blockchain  framework/platform as the benchmarking target. However, tools that can quickly bring up a blockchain network are ideal to cooperate with </w:t>
      </w:r>
      <w:r w:rsidDel="00000000" w:rsidR="00000000" w:rsidRPr="00000000">
        <w:rPr>
          <w:rtl w:val="0"/>
        </w:rPr>
        <w:t xml:space="preserve">Caliper</w:t>
      </w:r>
      <w:r w:rsidDel="00000000" w:rsidR="00000000" w:rsidRPr="00000000">
        <w:rPr>
          <w:rtl w:val="0"/>
        </w:rPr>
        <w:t xml:space="preserve">.</w:t>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tsgp2ebi0yzy" w:id="8"/>
      <w:bookmarkEnd w:id="8"/>
      <w:r w:rsidDel="00000000" w:rsidR="00000000" w:rsidRPr="00000000">
        <w:rPr>
          <w:b w:val="1"/>
          <w:sz w:val="46"/>
          <w:szCs w:val="46"/>
          <w:rtl w:val="0"/>
        </w:rPr>
        <w:t xml:space="preserve">Motivation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performance of a blockchain solution is one of </w:t>
      </w:r>
      <w:ins w:author="Anonymous" w:id="9" w:date="2018-06-21T06:48:11Z">
        <w:r w:rsidDel="00000000" w:rsidR="00000000" w:rsidRPr="00000000">
          <w:rPr>
            <w:rtl w:val="0"/>
          </w:rPr>
          <w:t xml:space="preserve">the </w:t>
        </w:r>
      </w:ins>
      <w:ins w:author="Anonymous" w:id="10" w:date="2018-06-21T06:47:52Z">
        <w:r w:rsidDel="00000000" w:rsidR="00000000" w:rsidRPr="00000000">
          <w:rPr>
            <w:rtl w:val="0"/>
          </w:rPr>
          <w:t xml:space="preserve">features of most concern for </w:t>
        </w:r>
      </w:ins>
      <w:ins w:author="Anonymous" w:id="11" w:date="2018-06-21T06:47:59Z">
        <w:r w:rsidDel="00000000" w:rsidR="00000000" w:rsidRPr="00000000">
          <w:rPr>
            <w:rtl w:val="0"/>
          </w:rPr>
          <w:t xml:space="preserve">blockchain users</w:t>
        </w:r>
      </w:ins>
      <w:del w:author="Anonymous" w:id="12" w:date="2018-06-21T06:48:06Z">
        <w:r w:rsidDel="00000000" w:rsidR="00000000" w:rsidRPr="00000000">
          <w:rPr>
            <w:rtl w:val="0"/>
          </w:rPr>
          <w:delText xml:space="preserve">the most concerned features from blockchain users</w:delText>
        </w:r>
      </w:del>
      <w:r w:rsidDel="00000000" w:rsidR="00000000" w:rsidRPr="00000000">
        <w:rPr>
          <w:rtl w:val="0"/>
        </w:rPr>
        <w:t xml:space="preserve">. However, </w:t>
      </w:r>
      <w:r w:rsidDel="00000000" w:rsidR="00000000" w:rsidRPr="00000000">
        <w:rPr>
          <w:rtl w:val="0"/>
          <w:rPrChange w:author="Vincent Tchou" w:id="13" w:date="2018-03-15T13:15:32Z">
            <w:rPr/>
          </w:rPrChange>
        </w:rPr>
        <w:t xml:space="preserve">currently ther</w:t>
      </w:r>
      <w:r w:rsidDel="00000000" w:rsidR="00000000" w:rsidRPr="00000000">
        <w:rPr>
          <w:rtl w:val="0"/>
          <w:rPrChange w:author="Vincent Tchou" w:id="14" w:date="2018-03-15T13:15:39Z">
            <w:rPr/>
          </w:rPrChange>
        </w:rPr>
        <w:t xml:space="preserve">e</w:t>
      </w:r>
      <w:r w:rsidDel="00000000" w:rsidR="00000000" w:rsidRPr="00000000">
        <w:rPr>
          <w:rtl w:val="0"/>
        </w:rPr>
        <w:t xml:space="preserve"> is no</w:t>
      </w:r>
      <w:del w:author="Anonymous" w:id="15" w:date="2018-06-21T06:48:41Z">
        <w:r w:rsidDel="00000000" w:rsidR="00000000" w:rsidRPr="00000000">
          <w:rPr>
            <w:rtl w:val="0"/>
          </w:rPr>
          <w:delText xml:space="preserve">t a</w:delText>
        </w:r>
      </w:del>
      <w:r w:rsidDel="00000000" w:rsidR="00000000" w:rsidRPr="00000000">
        <w:rPr>
          <w:rtl w:val="0"/>
        </w:rPr>
        <w:t xml:space="preserve"> general framework that serve</w:t>
      </w:r>
      <w:del w:author="Anonymous" w:id="16" w:date="2018-06-21T06:48:30Z">
        <w:r w:rsidDel="00000000" w:rsidR="00000000" w:rsidRPr="00000000">
          <w:rPr>
            <w:rtl w:val="0"/>
          </w:rPr>
          <w:delText xml:space="preserve">r</w:delText>
        </w:r>
      </w:del>
      <w:r w:rsidDel="00000000" w:rsidR="00000000" w:rsidRPr="00000000">
        <w:rPr>
          <w:rtl w:val="0"/>
        </w:rPr>
        <w:t xml:space="preserve">s to provide performance evaluations for different blockchain solutions </w:t>
      </w:r>
      <w:ins w:author="shivsondhi" w:id="17" w:date="2020-02-14T21:45:17Z">
        <w:r w:rsidDel="00000000" w:rsidR="00000000" w:rsidRPr="00000000">
          <w:rPr>
            <w:rtl w:val="0"/>
          </w:rPr>
          <w:t xml:space="preserve">based on a</w:t>
        </w:r>
      </w:ins>
      <w:del w:author="shivsondhi" w:id="17" w:date="2020-02-14T21:45:17Z">
        <w:r w:rsidDel="00000000" w:rsidR="00000000" w:rsidRPr="00000000">
          <w:rPr>
            <w:rtl w:val="0"/>
          </w:rPr>
          <w:delText xml:space="preserve">based a</w:delText>
        </w:r>
      </w:del>
      <w:r w:rsidDel="00000000" w:rsidR="00000000" w:rsidRPr="00000000">
        <w:rPr>
          <w:rtl w:val="0"/>
        </w:rPr>
        <w:t xml:space="preserve"> set of neutral &amp; commonly accepted rules. </w:t>
      </w:r>
      <w:r w:rsidDel="00000000" w:rsidR="00000000" w:rsidRPr="00000000">
        <w:rPr>
          <w:highlight w:val="yellow"/>
          <w:rtl w:val="0"/>
          <w:rPrChange w:author="Vincent Tchou" w:id="18" w:date="2018-03-15T13:16:04Z">
            <w:rPr/>
          </w:rPrChange>
        </w:rPr>
        <w:t xml:space="preserve">Clearly, every blockchain  framework/platform proposed nowadays has </w:t>
      </w:r>
      <w:ins w:author="shivsondhi" w:id="19" w:date="2020-02-14T21:57:43Z">
        <w:r w:rsidDel="00000000" w:rsidR="00000000" w:rsidRPr="00000000">
          <w:rPr>
            <w:highlight w:val="yellow"/>
            <w:rtl w:val="0"/>
            <w:rPrChange w:author="Vincent Tchou" w:id="18" w:date="2018-03-15T13:16:04Z">
              <w:rPr/>
            </w:rPrChange>
          </w:rPr>
          <w:t xml:space="preserve">it’s </w:t>
        </w:r>
      </w:ins>
      <w:ins w:author="shivsondhi" w:id="20" w:date="2020-02-14T21:57:51Z">
        <w:r w:rsidDel="00000000" w:rsidR="00000000" w:rsidRPr="00000000">
          <w:rPr>
            <w:highlight w:val="yellow"/>
            <w:rtl w:val="0"/>
            <w:rPrChange w:author="Vincent Tchou" w:id="18" w:date="2018-03-15T13:16:04Z">
              <w:rPr/>
            </w:rPrChange>
          </w:rPr>
          <w:t xml:space="preserve">strengths</w:t>
        </w:r>
      </w:ins>
      <w:ins w:author="shivsondhi" w:id="19" w:date="2020-02-14T21:57:43Z">
        <w:del w:author="shivsondhi" w:id="20" w:date="2020-02-14T21:57:51Z">
          <w:r w:rsidDel="00000000" w:rsidR="00000000" w:rsidRPr="00000000">
            <w:rPr>
              <w:highlight w:val="yellow"/>
              <w:rtl w:val="0"/>
              <w:rPrChange w:author="Vincent Tchou" w:id="18" w:date="2018-03-15T13:16:04Z">
                <w:rPr/>
              </w:rPrChange>
            </w:rPr>
            <w:delText xml:space="preserve">own</w:delText>
          </w:r>
        </w:del>
      </w:ins>
      <w:del w:author="shivsondhi" w:id="20" w:date="2020-02-14T21:57:51Z">
        <w:r w:rsidDel="00000000" w:rsidR="00000000" w:rsidRPr="00000000">
          <w:rPr>
            <w:highlight w:val="yellow"/>
            <w:rtl w:val="0"/>
            <w:rPrChange w:author="Vincent Tchou" w:id="18" w:date="2018-03-15T13:16:04Z">
              <w:rPr/>
            </w:rPrChange>
          </w:rPr>
          <w:delText xml:space="preserve">their unique </w:delText>
        </w:r>
        <w:r w:rsidDel="00000000" w:rsidR="00000000" w:rsidRPr="00000000">
          <w:rPr>
            <w:highlight w:val="yellow"/>
            <w:rtl w:val="0"/>
            <w:rPrChange w:author="Vincent Tchou" w:id="18" w:date="2018-03-15T13:16:04Z">
              <w:rPr/>
            </w:rPrChange>
          </w:rPr>
          <w:delText xml:space="preserve">strength</w:delText>
        </w:r>
      </w:del>
      <w:ins w:author="shivsondhi" w:id="20" w:date="2020-02-14T21:57:51Z">
        <w:del w:author="shivsondhi" w:id="20" w:date="2020-02-14T21:57:51Z">
          <w:r w:rsidDel="00000000" w:rsidR="00000000" w:rsidRPr="00000000">
            <w:rPr>
              <w:highlight w:val="yellow"/>
              <w:rtl w:val="0"/>
              <w:rPrChange w:author="Vincent Tchou" w:id="18" w:date="2018-03-15T13:16:04Z">
                <w:rPr/>
              </w:rPrChange>
            </w:rPr>
            <w:delText xml:space="preserve">s</w:delText>
          </w:r>
        </w:del>
        <w:r w:rsidDel="00000000" w:rsidR="00000000" w:rsidRPr="00000000">
          <w:rPr>
            <w:highlight w:val="yellow"/>
            <w:rtl w:val="0"/>
            <w:rPrChange w:author="Vincent Tchou" w:id="18" w:date="2018-03-15T13:16:04Z">
              <w:rPr/>
            </w:rPrChange>
          </w:rPr>
          <w:t xml:space="preserve"> and abilities</w:t>
        </w:r>
      </w:ins>
      <w:del w:author="shivsondhi" w:id="20" w:date="2020-02-14T21:57:51Z">
        <w:r w:rsidDel="00000000" w:rsidR="00000000" w:rsidRPr="00000000">
          <w:rPr>
            <w:highlight w:val="yellow"/>
            <w:rtl w:val="0"/>
            <w:rPrChange w:author="Vincent Tchou" w:id="18" w:date="2018-03-15T13:16:04Z">
              <w:rPr/>
            </w:rPrChange>
          </w:rPr>
          <w:delText xml:space="preserve"> </w:delText>
        </w:r>
      </w:del>
      <w:del w:author="shivsondhi" w:id="21" w:date="2020-02-14T21:57:58Z">
        <w:r w:rsidDel="00000000" w:rsidR="00000000" w:rsidRPr="00000000">
          <w:rPr>
            <w:highlight w:val="yellow"/>
            <w:rtl w:val="0"/>
            <w:rPrChange w:author="Vincent Tchou" w:id="18" w:date="2018-03-15T13:16:04Z">
              <w:rPr/>
            </w:rPrChange>
          </w:rPr>
          <w:delText xml:space="preserve">comparing to others</w:delText>
        </w:r>
      </w:del>
      <w:r w:rsidDel="00000000" w:rsidR="00000000" w:rsidRPr="00000000">
        <w:rPr>
          <w:highlight w:val="yellow"/>
          <w:rtl w:val="0"/>
          <w:rPrChange w:author="Vincent Tchou" w:id="18" w:date="2018-03-15T13:16:04Z">
            <w:rPr/>
          </w:rPrChange>
        </w:rPr>
        <w:t xml:space="preserve">. In the light of such variety, we consider the absence of a </w:t>
      </w:r>
      <w:ins w:author="shivsondhi" w:id="22" w:date="2020-02-14T21:58:18Z">
        <w:r w:rsidDel="00000000" w:rsidR="00000000" w:rsidRPr="00000000">
          <w:rPr>
            <w:highlight w:val="yellow"/>
            <w:rtl w:val="0"/>
            <w:rPrChange w:author="Vincent Tchou" w:id="18" w:date="2018-03-15T13:16:04Z">
              <w:rPr/>
            </w:rPrChange>
          </w:rPr>
          <w:t xml:space="preserve">consistent</w:t>
        </w:r>
      </w:ins>
      <w:del w:author="shivsondhi" w:id="22" w:date="2020-02-14T21:58:18Z">
        <w:r w:rsidDel="00000000" w:rsidR="00000000" w:rsidRPr="00000000">
          <w:rPr>
            <w:highlight w:val="yellow"/>
            <w:rtl w:val="0"/>
            <w:rPrChange w:author="Vincent Tchou" w:id="18" w:date="2018-03-15T13:16:04Z">
              <w:rPr/>
            </w:rPrChange>
          </w:rPr>
          <w:delText xml:space="preserve">common </w:delText>
        </w:r>
      </w:del>
      <w:r w:rsidDel="00000000" w:rsidR="00000000" w:rsidRPr="00000000">
        <w:rPr>
          <w:highlight w:val="yellow"/>
          <w:rtl w:val="0"/>
          <w:rPrChange w:author="Vincent Tchou" w:id="18" w:date="2018-03-15T13:16:04Z">
            <w:rPr/>
          </w:rPrChange>
        </w:rPr>
        <w:t xml:space="preserve">benchmark framework </w:t>
      </w:r>
      <w:ins w:author="shivsondhi" w:id="23" w:date="2020-02-14T21:58:26Z">
        <w:r w:rsidDel="00000000" w:rsidR="00000000" w:rsidRPr="00000000">
          <w:rPr>
            <w:highlight w:val="yellow"/>
            <w:rtl w:val="0"/>
            <w:rPrChange w:author="Vincent Tchou" w:id="18" w:date="2018-03-15T13:16:04Z">
              <w:rPr/>
            </w:rPrChange>
          </w:rPr>
          <w:t xml:space="preserve">an obstacle</w:t>
        </w:r>
      </w:ins>
      <w:del w:author="shivsondhi" w:id="23" w:date="2020-02-14T21:58:26Z">
        <w:r w:rsidDel="00000000" w:rsidR="00000000" w:rsidRPr="00000000">
          <w:rPr>
            <w:highlight w:val="yellow"/>
            <w:rtl w:val="0"/>
            <w:rPrChange w:author="Vincent Tchou" w:id="18" w:date="2018-03-15T13:16:04Z">
              <w:rPr/>
            </w:rPrChange>
          </w:rPr>
          <w:delText xml:space="preserve">is </w:delText>
        </w:r>
      </w:del>
      <w:del w:author="shivsondhi" w:id="24" w:date="2020-02-14T21:58:48Z">
        <w:r w:rsidDel="00000000" w:rsidR="00000000" w:rsidRPr="00000000">
          <w:rPr>
            <w:highlight w:val="yellow"/>
            <w:rtl w:val="0"/>
            <w:rPrChange w:author="Vincent Tchou" w:id="18" w:date="2018-03-15T13:16:04Z">
              <w:rPr/>
            </w:rPrChange>
          </w:rPr>
          <w:delText xml:space="preserve">harmfu</w:delText>
        </w:r>
      </w:del>
      <w:r w:rsidDel="00000000" w:rsidR="00000000" w:rsidRPr="00000000">
        <w:rPr>
          <w:highlight w:val="yellow"/>
          <w:rtl w:val="0"/>
          <w:rPrChange w:author="Vincent Tchou" w:id="18" w:date="2018-03-15T13:16:04Z">
            <w:rPr/>
          </w:rPrChange>
        </w:rPr>
        <w:t xml:space="preserve">l </w:t>
      </w:r>
      <w:ins w:author="shivsondhi" w:id="25" w:date="2020-02-14T21:58:58Z">
        <w:r w:rsidDel="00000000" w:rsidR="00000000" w:rsidRPr="00000000">
          <w:rPr>
            <w:highlight w:val="yellow"/>
            <w:rtl w:val="0"/>
            <w:rPrChange w:author="Vincent Tchou" w:id="18" w:date="2018-03-15T13:16:04Z">
              <w:rPr/>
            </w:rPrChange>
          </w:rPr>
          <w:t xml:space="preserve">in</w:t>
        </w:r>
      </w:ins>
      <w:del w:author="shivsondhi" w:id="25" w:date="2020-02-14T21:58:58Z">
        <w:r w:rsidDel="00000000" w:rsidR="00000000" w:rsidRPr="00000000">
          <w:rPr>
            <w:highlight w:val="yellow"/>
            <w:rtl w:val="0"/>
            <w:rPrChange w:author="Vincent Tchou" w:id="18" w:date="2018-03-15T13:16:04Z">
              <w:rPr/>
            </w:rPrChange>
          </w:rPr>
          <w:delText xml:space="preserve">to</w:delText>
        </w:r>
      </w:del>
      <w:r w:rsidDel="00000000" w:rsidR="00000000" w:rsidRPr="00000000">
        <w:rPr>
          <w:highlight w:val="yellow"/>
          <w:rtl w:val="0"/>
          <w:rPrChange w:author="Vincent Tchou" w:id="18" w:date="2018-03-15T13:16:04Z">
            <w:rPr/>
          </w:rPrChange>
        </w:rPr>
        <w:t xml:space="preserve"> promot</w:t>
      </w:r>
      <w:ins w:author="shivsondhi" w:id="26" w:date="2020-02-14T21:59:02Z">
        <w:r w:rsidDel="00000000" w:rsidR="00000000" w:rsidRPr="00000000">
          <w:rPr>
            <w:highlight w:val="yellow"/>
            <w:rtl w:val="0"/>
            <w:rPrChange w:author="Vincent Tchou" w:id="18" w:date="2018-03-15T13:16:04Z">
              <w:rPr/>
            </w:rPrChange>
          </w:rPr>
          <w:t xml:space="preserve">ing</w:t>
        </w:r>
      </w:ins>
      <w:del w:author="shivsondhi" w:id="26" w:date="2020-02-14T21:59:02Z">
        <w:r w:rsidDel="00000000" w:rsidR="00000000" w:rsidRPr="00000000">
          <w:rPr>
            <w:highlight w:val="yellow"/>
            <w:rtl w:val="0"/>
            <w:rPrChange w:author="Vincent Tchou" w:id="18" w:date="2018-03-15T13:16:04Z">
              <w:rPr/>
            </w:rPrChange>
          </w:rPr>
          <w:delText xml:space="preserve">e</w:delText>
        </w:r>
      </w:del>
      <w:r w:rsidDel="00000000" w:rsidR="00000000" w:rsidRPr="00000000">
        <w:rPr>
          <w:highlight w:val="yellow"/>
          <w:rtl w:val="0"/>
          <w:rPrChange w:author="Vincent Tchou" w:id="18" w:date="2018-03-15T13:16:04Z">
            <w:rPr/>
          </w:rPrChange>
        </w:rPr>
        <w:t xml:space="preserve"> blockchain </w:t>
      </w:r>
      <w:ins w:author="shivsondhi" w:id="27" w:date="2020-02-14T21:59:06Z">
        <w:r w:rsidDel="00000000" w:rsidR="00000000" w:rsidRPr="00000000">
          <w:rPr>
            <w:highlight w:val="yellow"/>
            <w:rtl w:val="0"/>
            <w:rPrChange w:author="Vincent Tchou" w:id="18" w:date="2018-03-15T13:16:04Z">
              <w:rPr/>
            </w:rPrChange>
          </w:rPr>
          <w:t xml:space="preserve">across</w:t>
        </w:r>
      </w:ins>
      <w:del w:author="shivsondhi" w:id="27" w:date="2020-02-14T21:59:06Z">
        <w:r w:rsidDel="00000000" w:rsidR="00000000" w:rsidRPr="00000000">
          <w:rPr>
            <w:highlight w:val="yellow"/>
            <w:rtl w:val="0"/>
            <w:rPrChange w:author="Vincent Tchou" w:id="18" w:date="2018-03-15T13:16:04Z">
              <w:rPr/>
            </w:rPrChange>
          </w:rPr>
          <w:delText xml:space="preserve">in</w:delText>
        </w:r>
      </w:del>
      <w:r w:rsidDel="00000000" w:rsidR="00000000" w:rsidRPr="00000000">
        <w:rPr>
          <w:highlight w:val="yellow"/>
          <w:rtl w:val="0"/>
          <w:rPrChange w:author="Vincent Tchou" w:id="18" w:date="2018-03-15T13:16:04Z">
            <w:rPr/>
          </w:rPrChange>
        </w:rPr>
        <w:t xml:space="preserve"> multiple industry verticals</w:t>
      </w:r>
      <w:ins w:author="shivsondhi" w:id="28" w:date="2020-02-14T21:59:12Z">
        <w:r w:rsidDel="00000000" w:rsidR="00000000" w:rsidRPr="00000000">
          <w:rPr>
            <w:rtl w:val="0"/>
          </w:rPr>
          <w:t xml:space="preserve">.</w:t>
        </w:r>
      </w:ins>
      <w:del w:author="shivsondhi" w:id="28" w:date="2020-02-14T21:59:12Z">
        <w:r w:rsidDel="00000000" w:rsidR="00000000" w:rsidRPr="00000000">
          <w:rPr>
            <w:rtl w:val="0"/>
          </w:rPr>
          <w:delText xml:space="preserve">,</w:delText>
        </w:r>
      </w:del>
      <w:r w:rsidDel="00000000" w:rsidR="00000000" w:rsidRPr="00000000">
        <w:rPr>
          <w:rtl w:val="0"/>
        </w:rPr>
        <w:t xml:space="preserve"> </w:t>
      </w:r>
      <w:del w:author="shivsondhi" w:id="29" w:date="2020-02-14T21:59:15Z">
        <w:r w:rsidDel="00000000" w:rsidR="00000000" w:rsidRPr="00000000">
          <w:rPr>
            <w:rtl w:val="0"/>
          </w:rPr>
          <w:delText xml:space="preserve">and h</w:delText>
        </w:r>
      </w:del>
      <w:ins w:author="shivsondhi" w:id="29" w:date="2020-02-14T21:59:15Z">
        <w:r w:rsidDel="00000000" w:rsidR="00000000" w:rsidRPr="00000000">
          <w:rPr>
            <w:rtl w:val="0"/>
          </w:rPr>
          <w:t xml:space="preserve">H</w:t>
        </w:r>
      </w:ins>
      <w:r w:rsidDel="00000000" w:rsidR="00000000" w:rsidRPr="00000000">
        <w:rPr>
          <w:rtl w:val="0"/>
        </w:rPr>
        <w:t xml:space="preserve">ere are 3 reasons why we think it</w:t>
      </w:r>
      <w:ins w:author="shivsondhi" w:id="30" w:date="2020-02-14T22:01:29Z">
        <w:r w:rsidDel="00000000" w:rsidR="00000000" w:rsidRPr="00000000">
          <w:rPr>
            <w:rtl w:val="0"/>
          </w:rPr>
          <w:t xml:space="preserve"> is</w:t>
        </w:r>
      </w:ins>
      <w:r w:rsidDel="00000000" w:rsidR="00000000" w:rsidRPr="00000000">
        <w:rPr>
          <w:rtl w:val="0"/>
        </w:rPr>
        <w:t xml:space="preserve"> necessary to have a general purpose benchmark platform:</w:t>
      </w:r>
    </w:p>
    <w:p w:rsidR="00000000" w:rsidDel="00000000" w:rsidP="00000000" w:rsidRDefault="00000000" w:rsidRPr="00000000" w14:paraId="00000012">
      <w:pPr>
        <w:numPr>
          <w:ilvl w:val="0"/>
          <w:numId w:val="3"/>
        </w:numPr>
        <w:ind w:left="720" w:hanging="360"/>
        <w:rPr>
          <w:u w:val="none"/>
        </w:rPr>
      </w:pPr>
      <w:r w:rsidDel="00000000" w:rsidR="00000000" w:rsidRPr="00000000">
        <w:rPr>
          <w:highlight w:val="yellow"/>
          <w:rtl w:val="0"/>
          <w:rPrChange w:author="Vincent Tchou" w:id="31" w:date="2018-03-15T13:16:16Z">
            <w:rPr/>
          </w:rPrChange>
        </w:rPr>
        <w:t xml:space="preserve">There are </w:t>
      </w:r>
      <w:r w:rsidDel="00000000" w:rsidR="00000000" w:rsidRPr="00000000">
        <w:rPr>
          <w:highlight w:val="yellow"/>
          <w:rtl w:val="0"/>
          <w:rPrChange w:author="Vincent Tchou" w:id="31" w:date="2018-03-15T13:16:16Z">
            <w:rPr/>
          </w:rPrChange>
        </w:rPr>
        <w:t xml:space="preserve">some performance reports</w:t>
      </w:r>
      <w:r w:rsidDel="00000000" w:rsidR="00000000" w:rsidRPr="00000000">
        <w:rPr>
          <w:highlight w:val="yellow"/>
          <w:rtl w:val="0"/>
          <w:rPrChange w:author="Vincent Tchou" w:id="31" w:date="2018-03-15T13:16:16Z">
            <w:rPr/>
          </w:rPrChange>
        </w:rPr>
        <w:t xml:space="preserve"> for</w:t>
      </w:r>
      <w:ins w:author="shivsondhi" w:id="32" w:date="2020-02-14T22:02:58Z">
        <w:r w:rsidDel="00000000" w:rsidR="00000000" w:rsidRPr="00000000">
          <w:rPr>
            <w:highlight w:val="yellow"/>
            <w:rtl w:val="0"/>
            <w:rPrChange w:author="Vincent Tchou" w:id="31" w:date="2018-03-15T13:16:16Z">
              <w:rPr/>
            </w:rPrChange>
          </w:rPr>
          <w:t xml:space="preserve"> several</w:t>
        </w:r>
      </w:ins>
      <w:r w:rsidDel="00000000" w:rsidR="00000000" w:rsidRPr="00000000">
        <w:rPr>
          <w:highlight w:val="yellow"/>
          <w:rtl w:val="0"/>
          <w:rPrChange w:author="Vincent Tchou" w:id="31" w:date="2018-03-15T13:16:16Z">
            <w:rPr/>
          </w:rPrChange>
        </w:rPr>
        <w:t xml:space="preserve"> </w:t>
      </w:r>
      <w:del w:author="shivsondhi" w:id="33" w:date="2020-02-14T22:02:56Z">
        <w:r w:rsidDel="00000000" w:rsidR="00000000" w:rsidRPr="00000000">
          <w:rPr>
            <w:highlight w:val="yellow"/>
            <w:rtl w:val="0"/>
            <w:rPrChange w:author="Vincent Tchou" w:id="31" w:date="2018-03-15T13:16:16Z">
              <w:rPr/>
            </w:rPrChange>
          </w:rPr>
          <w:delText xml:space="preserve">different </w:delText>
        </w:r>
      </w:del>
      <w:r w:rsidDel="00000000" w:rsidR="00000000" w:rsidRPr="00000000">
        <w:rPr>
          <w:highlight w:val="yellow"/>
          <w:rtl w:val="0"/>
          <w:rPrChange w:author="Vincent Tchou" w:id="31" w:date="2018-03-15T13:16:16Z">
            <w:rPr/>
          </w:rPrChange>
        </w:rPr>
        <w:t xml:space="preserve">projects but</w:t>
      </w:r>
      <w:ins w:author="shivsondhi" w:id="34" w:date="2020-02-14T22:03:11Z">
        <w:r w:rsidDel="00000000" w:rsidR="00000000" w:rsidRPr="00000000">
          <w:rPr>
            <w:highlight w:val="yellow"/>
            <w:rtl w:val="0"/>
            <w:rPrChange w:author="Vincent Tchou" w:id="31" w:date="2018-03-15T13:16:16Z">
              <w:rPr/>
            </w:rPrChange>
          </w:rPr>
          <w:t xml:space="preserve"> if </w:t>
        </w:r>
      </w:ins>
      <w:r w:rsidDel="00000000" w:rsidR="00000000" w:rsidRPr="00000000">
        <w:rPr>
          <w:highlight w:val="yellow"/>
          <w:rtl w:val="0"/>
          <w:rPrChange w:author="Vincent Tchou" w:id="31" w:date="2018-03-15T13:16:16Z">
            <w:rPr/>
          </w:rPrChange>
        </w:rPr>
        <w:t xml:space="preserve"> </w:t>
      </w:r>
      <w:del w:author="shivsondhi" w:id="35" w:date="2020-02-14T22:03:09Z">
        <w:r w:rsidDel="00000000" w:rsidR="00000000" w:rsidRPr="00000000">
          <w:rPr>
            <w:highlight w:val="yellow"/>
            <w:rtl w:val="0"/>
            <w:rPrChange w:author="Vincent Tchou" w:id="31" w:date="2018-03-15T13:16:16Z">
              <w:rPr/>
            </w:rPrChange>
          </w:rPr>
          <w:delText xml:space="preserve">since </w:delText>
        </w:r>
      </w:del>
      <w:r w:rsidDel="00000000" w:rsidR="00000000" w:rsidRPr="00000000">
        <w:rPr>
          <w:highlight w:val="yellow"/>
          <w:rtl w:val="0"/>
          <w:rPrChange w:author="Vincent Tchou" w:id="31" w:date="2018-03-15T13:16:16Z">
            <w:rPr/>
          </w:rPrChange>
        </w:rPr>
        <w:t xml:space="preserve">they do not provide the source code, </w:t>
      </w:r>
      <w:r w:rsidDel="00000000" w:rsidR="00000000" w:rsidRPr="00000000">
        <w:rPr>
          <w:rtl w:val="0"/>
        </w:rPr>
        <w:t xml:space="preserve">it is hard to re-perform the evaluation and impossible to</w:t>
      </w:r>
      <w:ins w:author="shivsondhi" w:id="36" w:date="2020-02-14T22:03:42Z">
        <w:r w:rsidDel="00000000" w:rsidR="00000000" w:rsidRPr="00000000">
          <w:rPr>
            <w:rtl w:val="0"/>
          </w:rPr>
          <w:t xml:space="preserve"> replicate </w:t>
        </w:r>
      </w:ins>
      <w:r w:rsidDel="00000000" w:rsidR="00000000" w:rsidRPr="00000000">
        <w:rPr>
          <w:rtl w:val="0"/>
        </w:rPr>
        <w:t xml:space="preserve"> </w:t>
      </w:r>
      <w:del w:author="shivsondhi" w:id="37" w:date="2020-02-14T22:03:41Z">
        <w:r w:rsidDel="00000000" w:rsidR="00000000" w:rsidRPr="00000000">
          <w:rPr>
            <w:rtl w:val="0"/>
          </w:rPr>
          <w:delText xml:space="preserve">perform same </w:delText>
        </w:r>
      </w:del>
      <w:r w:rsidDel="00000000" w:rsidR="00000000" w:rsidRPr="00000000">
        <w:rPr>
          <w:rtl w:val="0"/>
        </w:rPr>
        <w:t xml:space="preserve">evaluation on different projects.</w:t>
      </w:r>
    </w:p>
    <w:p w:rsidR="00000000" w:rsidDel="00000000" w:rsidP="00000000" w:rsidRDefault="00000000" w:rsidRPr="00000000" w14:paraId="00000013">
      <w:pPr>
        <w:numPr>
          <w:ilvl w:val="0"/>
          <w:numId w:val="3"/>
        </w:numPr>
        <w:ind w:left="720" w:hanging="360"/>
        <w:rPr>
          <w:u w:val="none"/>
        </w:rPr>
      </w:pPr>
      <w:r w:rsidDel="00000000" w:rsidR="00000000" w:rsidRPr="00000000">
        <w:rPr>
          <w:highlight w:val="yellow"/>
          <w:rtl w:val="0"/>
          <w:rPrChange w:author="Vincent Tchou" w:id="38" w:date="2018-03-15T13:16:25Z">
            <w:rPr/>
          </w:rPrChange>
        </w:rPr>
        <w:t xml:space="preserve">There is </w:t>
      </w:r>
      <w:r w:rsidDel="00000000" w:rsidR="00000000" w:rsidRPr="00000000">
        <w:rPr>
          <w:highlight w:val="yellow"/>
          <w:rtl w:val="0"/>
          <w:rPrChange w:author="Vincent Tchou" w:id="38" w:date="2018-03-15T13:16:25Z">
            <w:rPr/>
          </w:rPrChange>
        </w:rPr>
        <w:t xml:space="preserve">no common definition of performance indicators</w:t>
      </w:r>
      <w:r w:rsidDel="00000000" w:rsidR="00000000" w:rsidRPr="00000000">
        <w:rPr>
          <w:highlight w:val="yellow"/>
          <w:rtl w:val="0"/>
          <w:rPrChange w:author="Vincent Tchou" w:id="38" w:date="2018-03-15T13:16:25Z">
            <w:rPr/>
          </w:rPrChange>
        </w:rPr>
        <w:t xml:space="preserve"> </w:t>
      </w:r>
      <w:r w:rsidDel="00000000" w:rsidR="00000000" w:rsidRPr="00000000">
        <w:rPr>
          <w:rtl w:val="0"/>
        </w:rPr>
        <w:t xml:space="preserve">(e.g. TPS, latency, resource utilization, etc.) and we think </w:t>
      </w:r>
      <w:r w:rsidDel="00000000" w:rsidR="00000000" w:rsidRPr="00000000">
        <w:rPr>
          <w:highlight w:val="yellow"/>
          <w:rtl w:val="0"/>
          <w:rPrChange w:author="Vincent Tchou" w:id="39" w:date="2018-03-15T13:16:29Z">
            <w:rPr/>
          </w:rPrChange>
        </w:rPr>
        <w:t xml:space="preserve">PSWG is the ideal place to define these</w:t>
      </w:r>
      <w:r w:rsidDel="00000000" w:rsidR="00000000" w:rsidRPr="00000000">
        <w:rPr>
          <w:highlight w:val="yellow"/>
          <w:rtl w:val="0"/>
          <w:rPrChange w:author="Vincent Tchou" w:id="39" w:date="2018-03-15T13:16:29Z">
            <w:rPr/>
          </w:rPrChange>
        </w:rPr>
        <w:t xml:space="preserve">.</w:t>
      </w:r>
      <w:r w:rsidDel="00000000" w:rsidR="00000000" w:rsidRPr="00000000">
        <w:rPr>
          <w:rtl w:val="0"/>
        </w:rPr>
        <w:t xml:space="preserve"> Caliper would be a good starting point and place to hold the paper work. </w:t>
      </w:r>
      <w:r w:rsidDel="00000000" w:rsidR="00000000" w:rsidRPr="00000000">
        <w:rPr>
          <w:rtl w:val="0"/>
        </w:rPr>
        <w:t xml:space="preserve">A good example of having a well-defined performance indicator is TPS (Transaction per Second), as in any blockchain solution that support</w:t>
      </w:r>
      <w:ins w:author="shivsondhi" w:id="40" w:date="2020-02-14T22:04:26Z">
        <w:r w:rsidDel="00000000" w:rsidR="00000000" w:rsidRPr="00000000">
          <w:rPr>
            <w:rtl w:val="0"/>
          </w:rPr>
          <w:t xml:space="preserve">s</w:t>
        </w:r>
      </w:ins>
      <w:r w:rsidDel="00000000" w:rsidR="00000000" w:rsidRPr="00000000">
        <w:rPr>
          <w:rtl w:val="0"/>
        </w:rPr>
        <w:t xml:space="preserve"> smart contract</w:t>
      </w:r>
      <w:ins w:author="shivsondhi" w:id="41" w:date="2020-02-14T22:04:28Z">
        <w:r w:rsidDel="00000000" w:rsidR="00000000" w:rsidRPr="00000000">
          <w:rPr>
            <w:rtl w:val="0"/>
          </w:rPr>
          <w:t xml:space="preserve">s</w:t>
        </w:r>
      </w:ins>
      <w:r w:rsidDel="00000000" w:rsidR="00000000" w:rsidRPr="00000000">
        <w:rPr>
          <w:rtl w:val="0"/>
        </w:rPr>
        <w:t xml:space="preserve">, it is a common agreement that the complexity of a smart contract is a key factor of TPS.</w:t>
      </w:r>
      <w:r w:rsidDel="00000000" w:rsidR="00000000" w:rsidRPr="00000000">
        <w:rPr>
          <w:rtl w:val="0"/>
        </w:rPr>
        <w:t xml:space="preserve"> </w:t>
      </w:r>
      <w:r w:rsidDel="00000000" w:rsidR="00000000" w:rsidRPr="00000000">
        <w:rPr>
          <w:highlight w:val="yellow"/>
          <w:rtl w:val="0"/>
          <w:rPrChange w:author="Vincent Tchou" w:id="42" w:date="2018-03-15T13:16:49Z">
            <w:rPr/>
          </w:rPrChange>
        </w:rPr>
        <w:t xml:space="preserve">Benchmarks that use different trial smart contracts, </w:t>
      </w:r>
      <w:r w:rsidDel="00000000" w:rsidR="00000000" w:rsidRPr="00000000">
        <w:rPr>
          <w:rtl w:val="0"/>
        </w:rPr>
        <w:t xml:space="preserve">no matter how simple these smart contracts could be, is biasing the results.</w:t>
      </w:r>
    </w:p>
    <w:p w:rsidR="00000000" w:rsidDel="00000000" w:rsidP="00000000" w:rsidRDefault="00000000" w:rsidRPr="00000000" w14:paraId="00000014">
      <w:pPr>
        <w:numPr>
          <w:ilvl w:val="0"/>
          <w:numId w:val="3"/>
        </w:numPr>
        <w:ind w:left="720" w:hanging="360"/>
        <w:rPr>
          <w:u w:val="none"/>
        </w:rPr>
      </w:pPr>
      <w:r w:rsidDel="00000000" w:rsidR="00000000" w:rsidRPr="00000000">
        <w:rPr>
          <w:highlight w:val="yellow"/>
          <w:rtl w:val="0"/>
          <w:rPrChange w:author="Vincent Tchou" w:id="43" w:date="2018-03-15T13:17:00Z">
            <w:rPr/>
          </w:rPrChange>
        </w:rPr>
        <w:t xml:space="preserve">There is no common accepted benchmarking use cases for benchmarking. Users are always curious about use cases</w:t>
      </w:r>
      <w:r w:rsidDel="00000000" w:rsidR="00000000" w:rsidRPr="00000000">
        <w:rPr>
          <w:rtl w:val="0"/>
        </w:rPr>
        <w:t xml:space="preserve">, while proper use cases, they help the users to understand the blockchain itself as well as the performance indicators. The use cases for benchmarking are also open to discussion and welcome contribution.</w:t>
      </w:r>
      <w:r w:rsidDel="00000000" w:rsidR="00000000" w:rsidRPr="00000000">
        <w:rPr>
          <w:rtl w:val="0"/>
        </w:rPr>
      </w:r>
    </w:p>
    <w:p w:rsidR="00000000" w:rsidDel="00000000" w:rsidP="00000000" w:rsidRDefault="00000000" w:rsidRPr="00000000" w14:paraId="00000015">
      <w:pPr>
        <w:ind w:left="720" w:hanging="36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Caliper project is dedicated to provide a general purpose blockchain benchmark framework, starting from the following 3 aspects: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 unified blockchain benchmark framework. We provide a common layer to integrate with major existing </w:t>
      </w:r>
      <w:r w:rsidDel="00000000" w:rsidR="00000000" w:rsidRPr="00000000">
        <w:rPr>
          <w:rtl w:val="0"/>
        </w:rPr>
        <w:t xml:space="preserve">blockchain </w:t>
      </w:r>
      <w:r w:rsidDel="00000000" w:rsidR="00000000" w:rsidRPr="00000000">
        <w:rPr>
          <w:rtl w:val="0"/>
        </w:rPr>
        <w:t xml:space="preserve">framework/platforms, so that the </w:t>
      </w:r>
      <w:r w:rsidDel="00000000" w:rsidR="00000000" w:rsidRPr="00000000">
        <w:rPr>
          <w:rtl w:val="0"/>
        </w:rPr>
        <w:t xml:space="preserve">same </w:t>
      </w:r>
      <w:r w:rsidDel="00000000" w:rsidR="00000000" w:rsidRPr="00000000">
        <w:rPr>
          <w:rtl w:val="0"/>
        </w:rPr>
        <w:t xml:space="preserve">benchmarks </w:t>
      </w:r>
      <w:r w:rsidDel="00000000" w:rsidR="00000000" w:rsidRPr="00000000">
        <w:rPr>
          <w:rtl w:val="0"/>
        </w:rPr>
        <w:t xml:space="preserve">can be run for different blockchain systems  Some benchmark test environment will be provided to help different people run tests under the same environment, blockchain management tools like Hyperledger Cello could be integrate later to deploy and operate the environment. Also users can use their existing environment and configure Caliper to run the test under the environment.</w:t>
      </w:r>
    </w:p>
    <w:p w:rsidR="00000000" w:rsidDel="00000000" w:rsidP="00000000" w:rsidRDefault="00000000" w:rsidRPr="00000000" w14:paraId="00000019">
      <w:pPr>
        <w:numPr>
          <w:ilvl w:val="0"/>
          <w:numId w:val="4"/>
        </w:numPr>
        <w:ind w:left="720" w:hanging="360"/>
        <w:rPr>
          <w:u w:val="none"/>
        </w:rPr>
      </w:pPr>
      <w:r w:rsidDel="00000000" w:rsidR="00000000" w:rsidRPr="00000000">
        <w:rPr>
          <w:sz w:val="14"/>
          <w:szCs w:val="14"/>
          <w:rtl w:val="0"/>
        </w:rPr>
        <w:t xml:space="preserve"> </w:t>
      </w:r>
      <w:r w:rsidDel="00000000" w:rsidR="00000000" w:rsidRPr="00000000">
        <w:rPr>
          <w:rtl w:val="0"/>
        </w:rPr>
        <w:t xml:space="preserve">A commonly accepted definition of performance indicators</w:t>
      </w:r>
      <w:r w:rsidDel="00000000" w:rsidR="00000000" w:rsidRPr="00000000">
        <w:rPr>
          <w:rtl w:val="0"/>
        </w:rPr>
        <w:t xml:space="preserve">. You cannot compare an apple and a pear directly unless some common criteria is set. We will work closely to PSWG to provide common definition of performance indicators that users care about, such as TPS, latency, resource utilization, etc.</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 set of </w:t>
      </w:r>
      <w:r w:rsidDel="00000000" w:rsidR="00000000" w:rsidRPr="00000000">
        <w:rPr>
          <w:rtl w:val="0"/>
        </w:rPr>
        <w:t xml:space="preserve">commonly</w:t>
      </w:r>
      <w:r w:rsidDel="00000000" w:rsidR="00000000" w:rsidRPr="00000000">
        <w:rPr>
          <w:rtl w:val="0"/>
        </w:rPr>
        <w:t xml:space="preserve"> accepted benchmark case</w:t>
      </w:r>
      <w:r w:rsidDel="00000000" w:rsidR="00000000" w:rsidRPr="00000000">
        <w:rPr>
          <w:rtl w:val="0"/>
        </w:rPr>
        <w:t xml:space="preserve">s. The goal of Caliper includes providing a set of easy-understandable benchmark cases so that each blockchain solution can be compared in various </w:t>
      </w:r>
      <w:r w:rsidDel="00000000" w:rsidR="00000000" w:rsidRPr="00000000">
        <w:rPr>
          <w:rtl w:val="0"/>
        </w:rPr>
        <w:t xml:space="preserve">scenarios</w:t>
      </w:r>
      <w:r w:rsidDel="00000000" w:rsidR="00000000" w:rsidRPr="00000000">
        <w:rPr>
          <w:rtl w:val="0"/>
        </w:rPr>
        <w:t xml:space="preserve">. This calls for much collaboration from PSWG, Requirement WG and other WG in Hyperledger community as well as blockchain practitioners to cover as many use cases that are of user’s interest as possible.</w:t>
      </w:r>
      <w:r w:rsidDel="00000000" w:rsidR="00000000" w:rsidRPr="00000000">
        <w:rPr>
          <w:rtl w:val="0"/>
        </w:rPr>
      </w:r>
    </w:p>
    <w:p w:rsidR="00000000" w:rsidDel="00000000" w:rsidP="00000000" w:rsidRDefault="00000000" w:rsidRPr="00000000" w14:paraId="0000001B">
      <w:pPr>
        <w:ind w:left="720" w:hanging="36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color w:val="1f497d"/>
          <w:rtl w:val="0"/>
        </w:rPr>
        <w:t xml:space="preserve">Caliper is not intended to make judgments and will not publish benchmark results, but provide benchmark tools for users. Users should not claim the result is tested by Caliper until the test environment is revealed. Such specification should be defined later to guide people to publish the result.</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qtmufq56rcm9" w:id="9"/>
      <w:bookmarkEnd w:id="9"/>
      <w:r w:rsidDel="00000000" w:rsidR="00000000" w:rsidRPr="00000000">
        <w:rPr>
          <w:b w:val="1"/>
          <w:sz w:val="46"/>
          <w:szCs w:val="46"/>
          <w:rtl w:val="0"/>
        </w:rPr>
        <w:t xml:space="preserve">Status</w:t>
      </w:r>
    </w:p>
    <w:p w:rsidR="00000000" w:rsidDel="00000000" w:rsidP="00000000" w:rsidRDefault="00000000" w:rsidRPr="00000000" w14:paraId="0000001E">
      <w:pPr>
        <w:rPr/>
      </w:pPr>
      <w:r w:rsidDel="00000000" w:rsidR="00000000" w:rsidRPr="00000000">
        <w:rPr>
          <w:rtl w:val="0"/>
        </w:rPr>
        <w:t xml:space="preserve">Caliper started in May, 2017 and is being actively designed and developed within Huawei. The code is available </w:t>
      </w:r>
      <w:r w:rsidDel="00000000" w:rsidR="00000000" w:rsidRPr="00000000">
        <w:rPr>
          <w:rtl w:val="0"/>
        </w:rPr>
        <w:t xml:space="preserve">here - </w:t>
      </w:r>
      <w:hyperlink r:id="rId8">
        <w:r w:rsidDel="00000000" w:rsidR="00000000" w:rsidRPr="00000000">
          <w:rPr>
            <w:color w:val="1155cc"/>
            <w:u w:val="single"/>
            <w:rtl w:val="0"/>
          </w:rPr>
          <w:t xml:space="preserve">https://github.com/Huawei-OSG/caliper</w:t>
        </w:r>
      </w:hyperlink>
      <w:r w:rsidDel="00000000" w:rsidR="00000000" w:rsidRPr="00000000">
        <w:rPr>
          <w:rtl w:val="0"/>
        </w:rPr>
        <w:t xml:space="preserve">.  We look forward to more contributors from the industry for system design, benchmark case design, as well as code contribution.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qz8xn2m2k5mc" w:id="10"/>
      <w:bookmarkEnd w:id="10"/>
      <w:r w:rsidDel="00000000" w:rsidR="00000000" w:rsidRPr="00000000">
        <w:rPr>
          <w:rtl w:val="0"/>
        </w:rPr>
        <w:t xml:space="preserve">Progress Report March 2018</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Ongoing work with PSWG to define the metrics document, some consensus has already been reached and we hope that the document will be finalized in near future.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We discussed Caliper’s scope with PSWG and agree that Caliper should be a pure test tool to provide metrics of various performance aspects instead of providing any ‘score’ or direct comparison result for DLT systems.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We modified our metrics and measurement methods to keep consistent with the current output of PSWG, and will continue to work on this according to the progress of PSWG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Three hyperleger project are supported now, including:</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Fabric v1.0.5</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Sawtooth Lake v0.8, and we are working on v1.0 now</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Iroha Jan version (develop version)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Currently supported performance indicators: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Success rate</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Throughput (TPS)</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Transaction confirmation latency</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Resource consumption (CPU, Memory, Network IO,...)</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Some new features:</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Support launching/removing local dockerized SUT automat</w:t>
      </w:r>
      <w:ins w:author="Afnan Alniamy" w:id="44" w:date="2020-11-26T16:51:37Z">
        <w:r w:rsidDel="00000000" w:rsidR="00000000" w:rsidRPr="00000000">
          <w:rPr>
            <w:rtl w:val="0"/>
          </w:rPr>
          <w:t xml:space="preserve"> in </w:t>
        </w:r>
      </w:ins>
      <w:r w:rsidDel="00000000" w:rsidR="00000000" w:rsidRPr="00000000">
        <w:rPr>
          <w:rtl w:val="0"/>
        </w:rPr>
        <w:t xml:space="preserve">ically before/after test or interacting with an existing SUT by configuration</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Support running a test with multiple local or remote clients, caliper clients can register themselves and receive test jobs from caliper server</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Support monitoring and outputting resource consumptions of local or remote dockerized SUT</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w:t>
      </w:r>
      <w:ins w:author="shivsondhi" w:id="45" w:date="2020-02-14T22:06:58Z">
        <w:r w:rsidDel="00000000" w:rsidR="00000000" w:rsidRPr="00000000">
          <w:rPr>
            <w:rtl w:val="0"/>
          </w:rPr>
          <w:t xml:space="preserve">n</w:t>
        </w:r>
      </w:ins>
      <w:r w:rsidDel="00000000" w:rsidR="00000000" w:rsidRPr="00000000">
        <w:rPr>
          <w:rtl w:val="0"/>
        </w:rPr>
        <w:t xml:space="preserve"> HTML format test report will</w:t>
      </w:r>
      <w:ins w:author="shivsondhi" w:id="46" w:date="2020-02-14T22:06:52Z">
        <w:r w:rsidDel="00000000" w:rsidR="00000000" w:rsidRPr="00000000">
          <w:rPr>
            <w:rtl w:val="0"/>
          </w:rPr>
          <w:t xml:space="preserve"> now</w:t>
        </w:r>
      </w:ins>
      <w:r w:rsidDel="00000000" w:rsidR="00000000" w:rsidRPr="00000000">
        <w:rPr>
          <w:rtl w:val="0"/>
        </w:rPr>
        <w:t xml:space="preserve"> be generated (by Mustache) automatically </w:t>
      </w:r>
      <w:del w:author="shivsondhi" w:id="47" w:date="2020-02-14T22:06:37Z">
        <w:r w:rsidDel="00000000" w:rsidR="00000000" w:rsidRPr="00000000">
          <w:rPr>
            <w:rtl w:val="0"/>
          </w:rPr>
          <w:delText xml:space="preserve">now </w:delText>
        </w:r>
      </w:del>
      <w:r w:rsidDel="00000000" w:rsidR="00000000" w:rsidRPr="00000000">
        <w:rPr>
          <w:rtl w:val="0"/>
        </w:rPr>
        <w:t xml:space="preserve">after the test</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 simple GUI has been provided to launch the test and monitor the test progress</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Other updates to improve test flow, workload definition and so on</w:t>
      </w:r>
    </w:p>
    <w:p w:rsidR="00000000" w:rsidDel="00000000" w:rsidP="00000000" w:rsidRDefault="00000000" w:rsidRPr="00000000" w14:paraId="00000034">
      <w:pPr>
        <w:pStyle w:val="Heading1"/>
        <w:rPr>
          <w:sz w:val="22"/>
          <w:szCs w:val="22"/>
        </w:rPr>
      </w:pPr>
      <w:bookmarkStart w:colFirst="0" w:colLast="0" w:name="_z6z43bxighfw" w:id="11"/>
      <w:bookmarkEnd w:id="11"/>
      <w:r w:rsidDel="00000000" w:rsidR="00000000" w:rsidRPr="00000000">
        <w:rPr>
          <w:rtl w:val="0"/>
        </w:rPr>
        <w:t xml:space="preserve">Roadmap</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June 2018</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Update with the latest version of fabric/sawtooth lake/iroha</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Update to align with PSWG definitions</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Investigate to integrate more hyperledger DLTs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Dec 2018</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Stable version</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Inte</w:t>
      </w:r>
      <w:del w:author="Anonymous" w:id="48" w:date="2018-06-24T20:31:43Z">
        <w:r w:rsidDel="00000000" w:rsidR="00000000" w:rsidRPr="00000000">
          <w:rPr>
            <w:rtl w:val="0"/>
          </w:rPr>
          <w:delText xml:space="preserve">r</w:delText>
        </w:r>
      </w:del>
      <w:r w:rsidDel="00000000" w:rsidR="00000000" w:rsidRPr="00000000">
        <w:rPr>
          <w:rtl w:val="0"/>
        </w:rPr>
        <w:t xml:space="preserve">grate more hyperledger DLTs</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Support large scale test</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More test cases for typical scenarios (with PSWG coorperation)</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New GUI</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Investigate to integrate DLT management tools like Cello</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Investigate to integrate non-hyperlerledger DLTs</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125dpknhgu4t" w:id="12"/>
      <w:bookmarkEnd w:id="12"/>
      <w:r w:rsidDel="00000000" w:rsidR="00000000" w:rsidRPr="00000000">
        <w:rPr>
          <w:b w:val="1"/>
          <w:sz w:val="46"/>
          <w:szCs w:val="46"/>
          <w:rtl w:val="0"/>
        </w:rPr>
        <w:t xml:space="preserve">Solution</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lzgjkdkkxfcx" w:id="13"/>
      <w:bookmarkEnd w:id="13"/>
      <w:r w:rsidDel="00000000" w:rsidR="00000000" w:rsidRPr="00000000">
        <w:rPr>
          <w:b w:val="1"/>
          <w:sz w:val="34"/>
          <w:szCs w:val="34"/>
          <w:rtl w:val="0"/>
        </w:rPr>
        <w:t xml:space="preserve">Framework Introduction</w:t>
      </w:r>
    </w:p>
    <w:p w:rsidR="00000000" w:rsidDel="00000000" w:rsidP="00000000" w:rsidRDefault="00000000" w:rsidRPr="00000000" w14:paraId="00000043">
      <w:pPr>
        <w:rPr>
          <w:color w:val="333333"/>
        </w:rPr>
      </w:pPr>
      <w:r w:rsidDel="00000000" w:rsidR="00000000" w:rsidRPr="00000000">
        <w:rPr>
          <w:color w:val="333333"/>
          <w:rtl w:val="0"/>
        </w:rPr>
        <w:t xml:space="preserve">T</w:t>
      </w:r>
      <w:r w:rsidDel="00000000" w:rsidR="00000000" w:rsidRPr="00000000">
        <w:rPr>
          <w:color w:val="333333"/>
          <w:rtl w:val="0"/>
        </w:rPr>
        <w:t xml:space="preserve">he </w:t>
      </w:r>
      <w:r w:rsidDel="00000000" w:rsidR="00000000" w:rsidRPr="00000000">
        <w:rPr>
          <w:color w:val="333333"/>
          <w:rtl w:val="0"/>
        </w:rPr>
        <w:t xml:space="preserve">k</w:t>
      </w:r>
      <w:r w:rsidDel="00000000" w:rsidR="00000000" w:rsidRPr="00000000">
        <w:rPr>
          <w:color w:val="333333"/>
          <w:rtl w:val="0"/>
        </w:rPr>
        <w:t xml:space="preserve">ey component in Caliper is the Adaptation Layer which is introduced to integrate multiple blockchain solutions into Caliper framework. An adaptor is implemented for each blockchain system under test (SUT), the adaptor is responsible for translation of Caliper NBIs into corresponding blockchain protocol. Caliper NBI is a set of common blockchain interfaces which contains operations to interact with backend blockchain system, for example, to install smart contract, invoke contract, query state from the ledger, etc. The NBIs can be used for upstream applications to write tests for multiple blockchain systems.  For more information, please see the documentation of </w:t>
      </w:r>
      <w:hyperlink r:id="rId9">
        <w:r w:rsidDel="00000000" w:rsidR="00000000" w:rsidRPr="00000000">
          <w:rPr>
            <w:color w:val="1155cc"/>
            <w:u w:val="single"/>
            <w:rtl w:val="0"/>
          </w:rPr>
          <w:t xml:space="preserve">Caliper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color w:val="333333"/>
        </w:rPr>
      </w:pPr>
      <w:r w:rsidDel="00000000" w:rsidR="00000000" w:rsidRPr="00000000">
        <w:rPr>
          <w:color w:val="333333"/>
          <w:rtl w:val="0"/>
        </w:rPr>
        <w:t xml:space="preserve"> </w:t>
      </w:r>
    </w:p>
    <w:p w:rsidR="00000000" w:rsidDel="00000000" w:rsidP="00000000" w:rsidRDefault="00000000" w:rsidRPr="00000000" w14:paraId="00000045">
      <w:pPr>
        <w:jc w:val="center"/>
        <w:rPr>
          <w:color w:val="333333"/>
        </w:rPr>
      </w:pPr>
      <w:r w:rsidDel="00000000" w:rsidR="00000000" w:rsidRPr="00000000">
        <w:rPr>
          <w:color w:val="333333"/>
        </w:rPr>
        <w:drawing>
          <wp:inline distB="114300" distT="114300" distL="114300" distR="114300">
            <wp:extent cx="4130923" cy="35956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30923"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333333"/>
        </w:rPr>
      </w:pPr>
      <w:r w:rsidDel="00000000" w:rsidR="00000000" w:rsidRPr="00000000">
        <w:rPr>
          <w:rtl w:val="0"/>
        </w:rPr>
      </w:r>
    </w:p>
    <w:p w:rsidR="00000000" w:rsidDel="00000000" w:rsidP="00000000" w:rsidRDefault="00000000" w:rsidRPr="00000000" w14:paraId="00000047">
      <w:pPr>
        <w:rPr>
          <w:i w:val="1"/>
          <w:color w:val="ff0000"/>
        </w:rPr>
      </w:pPr>
      <w:r w:rsidDel="00000000" w:rsidR="00000000" w:rsidRPr="00000000">
        <w:rPr>
          <w:color w:val="333333"/>
          <w:rtl w:val="0"/>
        </w:rPr>
        <w:t xml:space="preserve">For now, Fabric, Sawtooth Lake and Iroha are in scope and we sincerely welcome contributions for integrations to other blockchain solutions.</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pmh7j7ynicsk" w:id="14"/>
      <w:bookmarkEnd w:id="14"/>
      <w:r w:rsidDel="00000000" w:rsidR="00000000" w:rsidRPr="00000000">
        <w:rPr>
          <w:b w:val="1"/>
          <w:sz w:val="46"/>
          <w:szCs w:val="46"/>
          <w:rtl w:val="0"/>
        </w:rPr>
        <w:t xml:space="preserve">Effort and resources</w:t>
      </w:r>
    </w:p>
    <w:p w:rsidR="00000000" w:rsidDel="00000000" w:rsidP="00000000" w:rsidRDefault="00000000" w:rsidRPr="00000000" w14:paraId="00000049">
      <w:pPr>
        <w:rPr/>
      </w:pPr>
      <w:r w:rsidDel="00000000" w:rsidR="00000000" w:rsidRPr="00000000">
        <w:rPr>
          <w:rtl w:val="0"/>
        </w:rPr>
        <w:t xml:space="preserve">Cooperation with PSWG (Performance &amp; Scalability Work Group) in Hyperledger community is extremely </w:t>
      </w:r>
      <w:r w:rsidDel="00000000" w:rsidR="00000000" w:rsidRPr="00000000">
        <w:rPr>
          <w:rtl w:val="0"/>
        </w:rPr>
        <w:t xml:space="preserve">important</w:t>
      </w:r>
      <w:r w:rsidDel="00000000" w:rsidR="00000000" w:rsidRPr="00000000">
        <w:rPr>
          <w:rtl w:val="0"/>
        </w:rPr>
        <w:t xml:space="preserve"> to the success of Caliper and we propose to have regular discussion of Caliper on PSWG meeting.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Caliper is not going to limit the benchmark environment, but will leave it to user’s choice depending on their own use cases. Collaborating with Requirement WG and using Cello to provide user defined environment will also require close discussion among the WGs and projects.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ins w:author="Anonymous" w:id="49" w:date="2019-03-05T15:36:11Z"/>
        </w:rPr>
      </w:pPr>
      <w:r w:rsidDel="00000000" w:rsidR="00000000" w:rsidRPr="00000000">
        <w:rPr>
          <w:rtl w:val="0"/>
        </w:rPr>
        <w:t xml:space="preserve">Huawei, Hyperchain, Oracle, Bitwise</w:t>
      </w:r>
      <w:r w:rsidDel="00000000" w:rsidR="00000000" w:rsidRPr="00000000">
        <w:rPr>
          <w:rtl w:val="0"/>
        </w:rPr>
        <w:t xml:space="preserve">, </w:t>
      </w:r>
      <w:r w:rsidDel="00000000" w:rsidR="00000000" w:rsidRPr="00000000">
        <w:rPr>
          <w:rtl w:val="0"/>
        </w:rPr>
        <w:t xml:space="preserve">Soramitsu</w:t>
      </w:r>
      <w:r w:rsidDel="00000000" w:rsidR="00000000" w:rsidRPr="00000000">
        <w:rPr>
          <w:rtl w:val="0"/>
        </w:rPr>
        <w:t xml:space="preserve">, IBM</w:t>
      </w:r>
      <w:r w:rsidDel="00000000" w:rsidR="00000000" w:rsidRPr="00000000">
        <w:rPr>
          <w:rtl w:val="0"/>
        </w:rPr>
        <w:t xml:space="preserve"> and the Budapest University of Technology and</w:t>
      </w:r>
      <w:ins w:author="Anonymous" w:id="49" w:date="2019-03-05T15:36:11Z">
        <w:r w:rsidDel="00000000" w:rsidR="00000000" w:rsidRPr="00000000">
          <w:rPr>
            <w:rtl w:val="0"/>
          </w:rPr>
        </w:r>
      </w:ins>
    </w:p>
    <w:p w:rsidR="00000000" w:rsidDel="00000000" w:rsidP="00000000" w:rsidRDefault="00000000" w:rsidRPr="00000000" w14:paraId="0000004E">
      <w:pPr>
        <w:rPr/>
      </w:pPr>
      <w:r w:rsidDel="00000000" w:rsidR="00000000" w:rsidRPr="00000000">
        <w:rPr>
          <w:rtl w:val="0"/>
        </w:rPr>
        <w:t xml:space="preserve"> Economics are all contributing to the project</w:t>
      </w:r>
      <w:r w:rsidDel="00000000" w:rsidR="00000000" w:rsidRPr="00000000">
        <w:rPr>
          <w:rtl w:val="0"/>
        </w:rPr>
        <w:t xml:space="preserve">. Others are welcome.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Haojun ZHOU (zhouhaojun@huawei.com)</w:t>
      </w:r>
    </w:p>
    <w:p w:rsidR="00000000" w:rsidDel="00000000" w:rsidP="00000000" w:rsidRDefault="00000000" w:rsidRPr="00000000" w14:paraId="00000051">
      <w:pPr>
        <w:rPr/>
      </w:pPr>
      <w:r w:rsidDel="00000000" w:rsidR="00000000" w:rsidRPr="00000000">
        <w:rPr>
          <w:rtl w:val="0"/>
        </w:rPr>
        <w:t xml:space="preserve">Baohua YANG (yangbaohua@gmail.com)</w:t>
      </w:r>
    </w:p>
    <w:p w:rsidR="00000000" w:rsidDel="00000000" w:rsidP="00000000" w:rsidRDefault="00000000" w:rsidRPr="00000000" w14:paraId="00000052">
      <w:pPr>
        <w:rPr/>
      </w:pPr>
      <w:r w:rsidDel="00000000" w:rsidR="00000000" w:rsidRPr="00000000">
        <w:rPr>
          <w:rtl w:val="0"/>
        </w:rPr>
        <w:t xml:space="preserve">Iushkevich Nikolai (</w:t>
      </w:r>
      <w:r w:rsidDel="00000000" w:rsidR="00000000" w:rsidRPr="00000000">
        <w:rPr>
          <w:rtl w:val="0"/>
        </w:rPr>
        <w:t xml:space="preserve">nikolai@soramitsu.co.jp</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Victor Drobny (drobny@soramitsu.co.jp)</w:t>
      </w:r>
    </w:p>
    <w:p w:rsidR="00000000" w:rsidDel="00000000" w:rsidP="00000000" w:rsidRDefault="00000000" w:rsidRPr="00000000" w14:paraId="00000054">
      <w:pPr>
        <w:rPr/>
      </w:pPr>
      <w:r w:rsidDel="00000000" w:rsidR="00000000" w:rsidRPr="00000000">
        <w:rPr>
          <w:rtl w:val="0"/>
        </w:rPr>
        <w:t xml:space="preserve">Vyacheslav Bikbaev (</w:t>
      </w:r>
      <w:r w:rsidDel="00000000" w:rsidR="00000000" w:rsidRPr="00000000">
        <w:rPr>
          <w:rtl w:val="0"/>
        </w:rPr>
        <w:t xml:space="preserve">viacheslav@soramitsu.co.jp</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Lizhong Kuang (lizhong.kuang@hyperchain.cn)</w:t>
      </w:r>
    </w:p>
    <w:p w:rsidR="00000000" w:rsidDel="00000000" w:rsidP="00000000" w:rsidRDefault="00000000" w:rsidRPr="00000000" w14:paraId="00000056">
      <w:pPr>
        <w:rPr/>
      </w:pPr>
      <w:r w:rsidDel="00000000" w:rsidR="00000000" w:rsidRPr="00000000">
        <w:rPr>
          <w:rtl w:val="0"/>
        </w:rPr>
        <w:t xml:space="preserve">Jame Mitchell (mitchell@bitwise.io)</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Dongming Hwang (dming@us.ibm.com)</w:t>
      </w:r>
    </w:p>
    <w:p w:rsidR="00000000" w:rsidDel="00000000" w:rsidP="00000000" w:rsidRDefault="00000000" w:rsidRPr="00000000" w14:paraId="00000058">
      <w:pPr>
        <w:rPr/>
      </w:pPr>
      <w:r w:rsidDel="00000000" w:rsidR="00000000" w:rsidRPr="00000000">
        <w:rPr>
          <w:rtl w:val="0"/>
        </w:rPr>
        <w:t xml:space="preserve">Victor HU (</w:t>
      </w:r>
      <w:r w:rsidDel="00000000" w:rsidR="00000000" w:rsidRPr="00000000">
        <w:rPr>
          <w:rtl w:val="0"/>
        </w:rPr>
        <w:t xml:space="preserve">huruifeng@huawei.com</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Imre Kocsis (ikocsis@mit.bme.hu)</w:t>
      </w:r>
    </w:p>
    <w:p w:rsidR="00000000" w:rsidDel="00000000" w:rsidP="00000000" w:rsidRDefault="00000000" w:rsidRPr="00000000" w14:paraId="0000005A">
      <w:pPr>
        <w:pStyle w:val="Heading1"/>
        <w:keepNext w:val="0"/>
        <w:keepLines w:val="0"/>
        <w:spacing w:before="480" w:lineRule="auto"/>
        <w:rPr>
          <w:b w:val="1"/>
          <w:sz w:val="46"/>
          <w:szCs w:val="46"/>
        </w:rPr>
      </w:pPr>
      <w:bookmarkStart w:colFirst="0" w:colLast="0" w:name="_srjj4laq31s1" w:id="15"/>
      <w:bookmarkEnd w:id="15"/>
      <w:r w:rsidDel="00000000" w:rsidR="00000000" w:rsidRPr="00000000">
        <w:rPr>
          <w:b w:val="1"/>
          <w:sz w:val="46"/>
          <w:szCs w:val="46"/>
          <w:rtl w:val="0"/>
        </w:rPr>
        <w:t xml:space="preserve">How</w:t>
      </w:r>
      <w:r w:rsidDel="00000000" w:rsidR="00000000" w:rsidRPr="00000000">
        <w:rPr>
          <w:b w:val="1"/>
          <w:sz w:val="46"/>
          <w:szCs w:val="46"/>
          <w:rtl w:val="0"/>
        </w:rPr>
        <w:t xml:space="preserve"> to</w:t>
      </w:r>
    </w:p>
    <w:p w:rsidR="00000000" w:rsidDel="00000000" w:rsidP="00000000" w:rsidRDefault="00000000" w:rsidRPr="00000000" w14:paraId="0000005B">
      <w:pPr>
        <w:rPr/>
      </w:pPr>
      <w:r w:rsidDel="00000000" w:rsidR="00000000" w:rsidRPr="00000000">
        <w:rPr>
          <w:rtl w:val="0"/>
        </w:rPr>
        <w:t xml:space="preserve">Documentation of Caliper will be provided along with the code publication and will be updated regularly.</w:t>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apu2o4hyzksx" w:id="16"/>
      <w:bookmarkEnd w:id="16"/>
      <w:r w:rsidDel="00000000" w:rsidR="00000000" w:rsidRPr="00000000">
        <w:rPr>
          <w:b w:val="1"/>
          <w:sz w:val="46"/>
          <w:szCs w:val="46"/>
          <w:rtl w:val="0"/>
        </w:rPr>
        <w:t xml:space="preserve">Closure</w:t>
      </w:r>
    </w:p>
    <w:p w:rsidR="00000000" w:rsidDel="00000000" w:rsidP="00000000" w:rsidRDefault="00000000" w:rsidRPr="00000000" w14:paraId="0000005D">
      <w:pPr>
        <w:rPr>
          <w:del w:author="Anonymous" w:id="49" w:date="2019-03-05T15:36:11Z"/>
        </w:rPr>
      </w:pPr>
      <w:r w:rsidDel="00000000" w:rsidR="00000000" w:rsidRPr="00000000">
        <w:rPr>
          <w:rtl w:val="0"/>
        </w:rPr>
        <w:t xml:space="preserve">The first goal of the project is to provide the community a functioning benchmark framework capable of running against both Fabric and Sawtooth Lake. Meanwhile we will be putting continuous effort with the community into new definition of performance indicators and new benchmark use cases. The success of the project can be that it attracts many users within or out of the community to use it as the benchmark framework.</w:t>
      </w:r>
      <w:r w:rsidDel="00000000" w:rsidR="00000000" w:rsidRPr="00000000">
        <w:rPr>
          <w:rtl w:val="0"/>
        </w:rPr>
        <w:t xml:space="preserve"> If other project shows up and the community is more interested in putting more resource on it over Caliper, a merge should occur and developm</w:t>
      </w:r>
      <w:r w:rsidDel="00000000" w:rsidR="00000000" w:rsidRPr="00000000">
        <w:rPr>
          <w:rtl w:val="0"/>
        </w:rPr>
        <w:t xml:space="preserve">ent will be moved to the new </w:t>
      </w:r>
      <w:ins w:author="shivsondhi" w:id="50" w:date="2020-02-14T22:09:05Z">
        <w:r w:rsidDel="00000000" w:rsidR="00000000" w:rsidRPr="00000000">
          <w:rPr>
            <w:rtl w:val="0"/>
          </w:rPr>
          <w:t xml:space="preserve">project</w:t>
        </w:r>
      </w:ins>
      <w:del w:author="shivsondhi" w:id="50" w:date="2020-02-14T22:09:05Z">
        <w:r w:rsidDel="00000000" w:rsidR="00000000" w:rsidRPr="00000000">
          <w:rPr>
            <w:rtl w:val="0"/>
          </w:rPr>
          <w:delText xml:space="preserve">projec</w:delText>
        </w:r>
      </w:del>
      <w:del w:author="Anonymous" w:id="51" w:date="2018-03-26T05:22:58Z">
        <w:r w:rsidDel="00000000" w:rsidR="00000000" w:rsidRPr="00000000">
          <w:rPr>
            <w:rtl w:val="0"/>
          </w:rPr>
          <w:delText xml:space="preserve">t</w:delText>
        </w:r>
        <w:r w:rsidDel="00000000" w:rsidR="00000000" w:rsidRPr="00000000">
          <w:rPr>
            <w:rtl w:val="0"/>
          </w:rPr>
          <w:delText xml:space="preserve">.</w:delText>
        </w:r>
      </w:del>
      <w:del w:author="Anonymous" w:id="49" w:date="2019-03-05T15:36:11Z">
        <w:r w:rsidDel="00000000" w:rsidR="00000000" w:rsidRPr="00000000">
          <w:rPr>
            <w:rtl w:val="0"/>
          </w:rPr>
        </w:r>
      </w:del>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bookmarkStart w:colFirst="0" w:colLast="0" w:name="3h7ftmh79ew8" w:id="17"/>
    <w:bookmarkEnd w:id="17"/>
    <w:p w:rsidR="00000000" w:rsidDel="00000000" w:rsidP="00000000" w:rsidRDefault="00000000" w:rsidRPr="00000000" w14:paraId="00000065">
      <w:pPr>
        <w:rPr/>
      </w:pPr>
      <w:r w:rsidDel="00000000" w:rsidR="00000000" w:rsidRPr="00000000">
        <w:rPr>
          <w:rtl w:val="0"/>
        </w:rPr>
      </w:r>
    </w:p>
    <w:sectPr>
      <w:headerReference r:id="rId11" w:type="default"/>
      <w:pgSz w:h="16834" w:w="11909" w:orient="portrait"/>
      <w:pgMar w:bottom="1440" w:top="1440" w:left="1440" w:right="1440" w:header="0" w:footer="720"/>
      <w:pgNumType w:start="1"/>
      <w:sectPrChange w:author="Jonny Dubowsky" w:id="0" w:date="2018-04-19T10:16:35Z">
        <w:sectPr w:rsidR="000000" w:rsidDel="000000" w:rsidRPr="000000" w:rsidSect="000000">
          <w:pgMar w:bottom="1440" w:top="1440" w:left="1440" w:right="1440" w:header="0" w:footer="720"/>
          <w:pgNumType w:start="1"/>
          <w:pgSz w:h="16834" w:w="11909"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ins w:author="Jonny Dubowsky" w:id="52" w:date="2018-04-19T10:16:35Z"/>
      </w:rPr>
    </w:pPr>
    <w:ins w:author="Jonny Dubowsky" w:id="52" w:date="2018-04-19T10:16:35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github.com/Huawei-OSG/caliper" TargetMode="External"/><Relationship Id="rId5" Type="http://schemas.openxmlformats.org/officeDocument/2006/relationships/styles" Target="styles.xml"/><Relationship Id="rId6" Type="http://schemas.openxmlformats.org/officeDocument/2006/relationships/hyperlink" Target="mailto:zhouhaojun@huawei.com" TargetMode="External"/><Relationship Id="rId7" Type="http://schemas.openxmlformats.org/officeDocument/2006/relationships/hyperlink" Target="mailto:huruifeng@huawei.com" TargetMode="External"/><Relationship Id="rId8" Type="http://schemas.openxmlformats.org/officeDocument/2006/relationships/hyperlink" Target="https://github.com/Huawei-OSG/cali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