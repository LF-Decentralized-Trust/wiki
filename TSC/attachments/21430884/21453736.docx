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Arial" w:cs="Arial" w:eastAsia="Arial" w:hAnsi="Arial"/>
          <w:b w:val="0"/>
          <w:color w:val="000000"/>
          <w:sz w:val="52"/>
          <w:szCs w:val="52"/>
        </w:rPr>
      </w:pPr>
      <w:ins w:author="Christopher Ferris" w:id="0" w:date="2016-09-08T14:39: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Fabric-sdk-py</w:t>
        </w:r>
      </w:ins>
      <w:del w:author="Christopher Ferris" w:id="0" w:date="2016-09-08T14:39:43Z">
        <w:commentRangeStart w:id="0"/>
        <w:commentRangeStart w:id="1"/>
        <w:commentRangeStart w:id="2"/>
        <w:commentRangeStart w:id="3"/>
        <w:commentRangeStart w:id="4"/>
        <w:commentRangeStart w:id="5"/>
        <w:commentRangeStart w:id="6"/>
        <w:r w:rsidDel="00000000" w:rsidR="00000000" w:rsidRPr="00000000">
          <w:rPr>
            <w:rtl w:val="0"/>
          </w:rPr>
          <w:delText xml:space="preserve">Hyperledger-py</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2016-05-08</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HIP identifier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Hyperledger fabric Python SDK</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highlight w:val="white"/>
        </w:rPr>
      </w:pPr>
      <w:r w:rsidDel="00000000" w:rsidR="00000000" w:rsidRPr="00000000">
        <w:rPr>
          <w:color w:val="000000"/>
          <w:highlight w:val="white"/>
          <w:rtl w:val="0"/>
        </w:rPr>
        <w:t xml:space="preserve">Sponsor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color w:val="222222"/>
          <w:highlight w:val="white"/>
        </w:rPr>
      </w:pPr>
      <w:r w:rsidDel="00000000" w:rsidR="00000000" w:rsidRPr="00000000">
        <w:rPr>
          <w:i w:val="1"/>
          <w:color w:val="222222"/>
          <w:highlight w:val="white"/>
          <w:rtl w:val="0"/>
        </w:rPr>
        <w:t xml:space="preserve">Baohua Yang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IBM Research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Building 19A, ZhongGuanCun Software Park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rtl w:val="0"/>
        </w:rPr>
        <w:t xml:space="preserve">Beijing, China, 100193</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1155cc"/>
        </w:rPr>
      </w:pPr>
      <w:hyperlink r:id="rId7">
        <w:r w:rsidDel="00000000" w:rsidR="00000000" w:rsidRPr="00000000">
          <w:rPr>
            <w:color w:val="1155cc"/>
            <w:highlight w:val="white"/>
            <w:u w:val="single"/>
            <w:rtl w:val="0"/>
          </w:rPr>
          <w:t xml:space="preserve">baohyang@cn.ibm.com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i w:val="1"/>
          <w:color w:val="222222"/>
          <w:highlight w:val="white"/>
        </w:rPr>
      </w:pPr>
      <w:r w:rsidDel="00000000" w:rsidR="00000000" w:rsidRPr="00000000">
        <w:rPr>
          <w:i w:val="1"/>
          <w:color w:val="222222"/>
          <w:highlight w:val="white"/>
          <w:rtl w:val="0"/>
        </w:rPr>
        <w:t xml:space="preserve">Chang Chen</w:t>
      </w:r>
      <w:ins w:author="Yulimoto Satohashi" w:id="1" w:date="2017-11-02T14:12:32Z">
        <w:r w:rsidDel="00000000" w:rsidR="00000000" w:rsidRPr="00000000">
          <w:rPr>
            <w:i w:val="1"/>
            <w:color w:val="222222"/>
            <w:highlight w:val="white"/>
            <w:rtl w:val="0"/>
          </w:rPr>
          <w:t xml:space="preserve"> </w:t>
        </w:r>
      </w:ins>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IBM Research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Building 19A, ZhongGuanCun Software Park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rtl w:val="0"/>
        </w:rPr>
        <w:t xml:space="preserve">Beijing, China, 100193</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highlight w:val="white"/>
            <w:u w:val="single"/>
            <w:rtl w:val="0"/>
          </w:rPr>
          <w:t xml:space="preserve">ccchenbj@cn.ibm.com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Kai Chen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IBM CIC China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2F,A1 Building, Phase 1.1, First City, Huacheng Avenue, Wuhan, China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ckaiwh@cn.ibm.com</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Zhenlong Zhao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VLIS Lab ZJU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Zheda Road 38, Hangzhou, Zhejiang, China, 310028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zarc@zju.edu.cn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Chuanjian Wang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Nicescale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26, Unit 6 0102 TianTongYuan, Beijing, China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me@ckeyer.com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"mailto:baohyang@cn.ibm.com" </w:instrText>
        <w:fldChar w:fldCharType="separat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fldChar w:fldCharType="end"/>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ins w:author="Brian Behlendorf" w:id="2" w:date="2016-09-08T14:40:09Z">
        <w:r w:rsidDel="00000000" w:rsidR="00000000" w:rsidRPr="00000000">
          <w:rPr>
            <w:rFonts w:ascii="Arial" w:cs="Arial" w:eastAsia="Arial" w:hAnsi="Arial"/>
            <w:b w:val="0"/>
            <w:color w:val="000000"/>
            <w:sz w:val="40"/>
            <w:szCs w:val="40"/>
            <w:rtl w:val="0"/>
          </w:rPr>
          <w:t xml:space="preserve">Fabric-sdk</w:t>
        </w:r>
      </w:ins>
      <w:del w:author="Brian Behlendorf" w:id="2" w:date="2016-09-08T14:40:09Z">
        <w:r w:rsidDel="00000000" w:rsidR="00000000" w:rsidRPr="00000000">
          <w:rPr>
            <w:i w:val="1"/>
            <w:rtl w:val="0"/>
          </w:rPr>
          <w:delText xml:space="preserve">Hyperledger</w:delText>
        </w:r>
      </w:del>
      <w:r w:rsidDel="00000000" w:rsidR="00000000" w:rsidRPr="00000000">
        <w:rPr>
          <w:i w:val="1"/>
          <w:rtl w:val="0"/>
        </w:rPr>
        <w:t xml:space="preserve">-py</w:t>
      </w:r>
      <w:r w:rsidDel="00000000" w:rsidR="00000000" w:rsidRPr="00000000">
        <w:rPr>
          <w:rtl w:val="0"/>
        </w:rPr>
        <w:t xml:space="preserve"> is a Python based SDK library for the </w:t>
      </w:r>
      <w:hyperlink r:id="rId12">
        <w:r w:rsidDel="00000000" w:rsidR="00000000" w:rsidRPr="00000000">
          <w:rPr>
            <w:color w:val="0563c1"/>
            <w:u w:val="single"/>
            <w:rtl w:val="0"/>
          </w:rPr>
          <w:t xml:space="preserve">Hyperledger fabric</w:t>
        </w:r>
      </w:hyperlink>
      <w:r w:rsidDel="00000000" w:rsidR="00000000" w:rsidRPr="00000000">
        <w:rPr>
          <w:rtl w:val="0"/>
        </w:rPr>
        <w:t xml:space="preserve"> [1] project. This SDK will follow the guidance of the SDK WG. Users can use it in Python program to interact with the fabric through </w:t>
      </w:r>
      <w:commentRangeStart w:id="7"/>
      <w:commentRangeStart w:id="8"/>
      <w:r w:rsidDel="00000000" w:rsidR="00000000" w:rsidRPr="00000000">
        <w:rPr>
          <w:rtl w:val="0"/>
        </w:rPr>
        <w:t xml:space="preserve">RESTful APIs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or gRPC, e.g., checking status, or operating (deploy, invoke, query, etc.) chaincode. </w:t>
      </w:r>
      <w:ins w:author="Brian Behlendorf" w:id="3" w:date="2016-09-08T14:40:23Z">
        <w:r w:rsidDel="00000000" w:rsidR="00000000" w:rsidRPr="00000000">
          <w:rPr>
            <w:rtl w:val="0"/>
          </w:rPr>
          <w:t xml:space="preserve">Fabric-sdk-</w:t>
        </w:r>
      </w:ins>
      <w:del w:author="Brian Behlendorf" w:id="3" w:date="2016-09-08T14:40:23Z">
        <w:r w:rsidDel="00000000" w:rsidR="00000000" w:rsidRPr="00000000">
          <w:rPr>
            <w:i w:val="1"/>
            <w:rtl w:val="0"/>
          </w:rPr>
          <w:delText xml:space="preserve">Hyperledger-</w:delText>
        </w:r>
      </w:del>
      <w:r w:rsidDel="00000000" w:rsidR="00000000" w:rsidRPr="00000000">
        <w:rPr>
          <w:i w:val="1"/>
          <w:rtl w:val="0"/>
        </w:rPr>
        <w:t xml:space="preserve">py</w:t>
      </w:r>
      <w:r w:rsidDel="00000000" w:rsidR="00000000" w:rsidRPr="00000000">
        <w:rPr>
          <w:rtl w:val="0"/>
        </w:rPr>
        <w:t xml:space="preserve"> targets to support both development and production environments, as well as for simple testing. </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focus of the Hyperledger fabric project was on delivering a Nodejs SDK. Those with an interest for SDKs that supported other programming languages were advised to make a proposed  contribution.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is motivated by Python libraries including: </w:t>
      </w:r>
      <w:hyperlink r:id="rId13">
        <w:r w:rsidDel="00000000" w:rsidR="00000000" w:rsidRPr="00000000">
          <w:rPr>
            <w:color w:val="0563c1"/>
            <w:u w:val="single"/>
            <w:rtl w:val="0"/>
          </w:rPr>
          <w:t xml:space="preserve">docker-py</w:t>
        </w:r>
      </w:hyperlink>
      <w:r w:rsidDel="00000000" w:rsidR="00000000" w:rsidRPr="00000000">
        <w:rPr>
          <w:rtl w:val="0"/>
        </w:rPr>
        <w:t xml:space="preserve"> [2] and </w:t>
      </w:r>
      <w:hyperlink r:id="rId14">
        <w:r w:rsidDel="00000000" w:rsidR="00000000" w:rsidRPr="00000000">
          <w:rPr>
            <w:color w:val="0563c1"/>
            <w:u w:val="single"/>
            <w:rtl w:val="0"/>
          </w:rPr>
          <w:t xml:space="preserve">requests</w:t>
        </w:r>
      </w:hyperlink>
      <w:r w:rsidDel="00000000" w:rsidR="00000000" w:rsidRPr="00000000">
        <w:rPr>
          <w:rtl w:val="0"/>
        </w:rPr>
        <w:t xml:space="preserve"> [3].</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the main ways to interact with a hyperledger cluster including:</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Arial" w:cs="Arial" w:eastAsia="Arial" w:hAnsi="Arial"/>
          <w:b w:val="0"/>
          <w:color w:val="000000"/>
          <w:sz w:val="22"/>
          <w:szCs w:val="22"/>
          <w:rtl w:val="0"/>
        </w:rPr>
        <w:t xml:space="preserve">Fabric CLI commands: This is easy </w:t>
      </w:r>
      <w:r w:rsidDel="00000000" w:rsidR="00000000" w:rsidRPr="00000000">
        <w:rPr>
          <w:rtl w:val="0"/>
        </w:rPr>
        <w:t xml:space="preserve">for</w:t>
      </w:r>
      <w:r w:rsidDel="00000000" w:rsidR="00000000" w:rsidRPr="00000000">
        <w:rPr>
          <w:rFonts w:ascii="Arial" w:cs="Arial" w:eastAsia="Arial" w:hAnsi="Arial"/>
          <w:b w:val="0"/>
          <w:color w:val="000000"/>
          <w:sz w:val="22"/>
          <w:szCs w:val="22"/>
          <w:rtl w:val="0"/>
        </w:rPr>
        <w:t xml:space="preserve"> human users, while not that extensible for programing.</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Arial" w:cs="Arial" w:eastAsia="Arial" w:hAnsi="Arial"/>
          <w:b w:val="0"/>
          <w:color w:val="000000"/>
          <w:sz w:val="22"/>
          <w:szCs w:val="22"/>
          <w:rtl w:val="0"/>
        </w:rPr>
        <w:t xml:space="preserve">REST API or gRPC: This is good for </w:t>
      </w:r>
      <w:r w:rsidDel="00000000" w:rsidR="00000000" w:rsidRPr="00000000">
        <w:rPr>
          <w:rtl w:val="0"/>
        </w:rPr>
        <w:t xml:space="preserve">programming</w:t>
      </w:r>
      <w:r w:rsidDel="00000000" w:rsidR="00000000" w:rsidRPr="00000000">
        <w:rPr>
          <w:rFonts w:ascii="Arial" w:cs="Arial" w:eastAsia="Arial" w:hAnsi="Arial"/>
          <w:b w:val="0"/>
          <w:color w:val="000000"/>
          <w:sz w:val="22"/>
          <w:szCs w:val="22"/>
          <w:rtl w:val="0"/>
        </w:rPr>
        <w:t xml:space="preserve">, while too much low-level details for usage, which may easily introduce additio</w:t>
      </w:r>
      <w:r w:rsidDel="00000000" w:rsidR="00000000" w:rsidRPr="00000000">
        <w:rPr>
          <w:rtl w:val="0"/>
        </w:rPr>
        <w:t xml:space="preserve">nal </w:t>
      </w:r>
      <w:r w:rsidDel="00000000" w:rsidR="00000000" w:rsidRPr="00000000">
        <w:rPr>
          <w:rFonts w:ascii="Arial" w:cs="Arial" w:eastAsia="Arial" w:hAnsi="Arial"/>
          <w:b w:val="0"/>
          <w:color w:val="000000"/>
          <w:sz w:val="22"/>
          <w:szCs w:val="22"/>
          <w:rtl w:val="0"/>
        </w:rPr>
        <w:t xml:space="preserve">efforts and mistakes.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commentRangeStart w:id="9"/>
      <w:commentRangeStart w:id="10"/>
      <w:commentRangeStart w:id="11"/>
      <w:commentRangeStart w:id="12"/>
      <w:r w:rsidDel="00000000" w:rsidR="00000000" w:rsidRPr="00000000">
        <w:rPr>
          <w:rtl w:val="0"/>
        </w:rPr>
        <w:t xml:space="preserve">Python is a very popular language, rating rank top-5 in </w:t>
      </w:r>
      <w:hyperlink r:id="rId15">
        <w:r w:rsidDel="00000000" w:rsidR="00000000" w:rsidRPr="00000000">
          <w:rPr>
            <w:color w:val="0563c1"/>
            <w:u w:val="single"/>
            <w:rtl w:val="0"/>
          </w:rPr>
          <w:t xml:space="preserve">TIOBE index</w:t>
        </w:r>
      </w:hyperlink>
      <w:r w:rsidDel="00000000" w:rsidR="00000000" w:rsidRPr="00000000">
        <w:rPr>
          <w:rtl w:val="0"/>
        </w:rPr>
        <w:t xml:space="preserve"> [4] and </w:t>
      </w:r>
      <w:hyperlink r:id="rId16">
        <w:r w:rsidDel="00000000" w:rsidR="00000000" w:rsidRPr="00000000">
          <w:rPr>
            <w:color w:val="1155cc"/>
            <w:u w:val="single"/>
            <w:rtl w:val="0"/>
          </w:rPr>
          <w:t xml:space="preserve">Github Trend</w:t>
        </w:r>
      </w:hyperlink>
      <w:r w:rsidDel="00000000" w:rsidR="00000000" w:rsidRPr="00000000">
        <w:rPr>
          <w:rtl w:val="0"/>
        </w:rPr>
        <w:t xml:space="preserve"> [5].</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It is much easier for Python developers to use such a client SDK. Currently only a  Nodejs client SDK implementation is available. The addition of a Python client SDK would enable Python developers to develop applications for Hyperledger fabric.</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commentRangeStart w:id="13"/>
      <w:commentRangeStart w:id="14"/>
      <w:r w:rsidDel="00000000" w:rsidR="00000000" w:rsidRPr="00000000">
        <w:rPr>
          <w:rtl w:val="0"/>
        </w:rPr>
        <w:t xml:space="preserve">Status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 is started in April, 2016, and has been employed and evaluated in several web services. Currently it is still under development, and the latest source code is at </w:t>
      </w:r>
      <w:hyperlink r:id="rId17">
        <w:r w:rsidDel="00000000" w:rsidR="00000000" w:rsidRPr="00000000">
          <w:rPr>
            <w:color w:val="1155cc"/>
            <w:u w:val="single"/>
            <w:rtl w:val="0"/>
          </w:rPr>
          <w:t xml:space="preserve">Github</w:t>
        </w:r>
      </w:hyperlink>
      <w:r w:rsidDel="00000000" w:rsidR="00000000" w:rsidRPr="00000000">
        <w:rPr>
          <w:rtl w:val="0"/>
        </w:rPr>
        <w:t xml:space="preserve"> [6]</w:t>
      </w: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todo tasks include: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grpc beside restful APIs following the guidance of the SDK WG, where we can let users choose according to their requirements.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Enhance the supports for more APIs.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Potentially support other projects besides fabric, such as the sawtooth-lake (need more discussion).</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ins w:author="Brian Behlendorf" w:id="4" w:date="2016-09-08T14:40:42Z">
        <w:r w:rsidDel="00000000" w:rsidR="00000000" w:rsidRPr="00000000">
          <w:rPr>
            <w:rFonts w:ascii="Arial" w:cs="Arial" w:eastAsia="Arial" w:hAnsi="Arial"/>
            <w:b w:val="0"/>
            <w:color w:val="000000"/>
            <w:sz w:val="40"/>
            <w:szCs w:val="40"/>
            <w:rtl w:val="0"/>
          </w:rPr>
          <w:t xml:space="preserve">Fabric-sdk</w:t>
        </w:r>
      </w:ins>
      <w:del w:author="Brian Behlendorf" w:id="4" w:date="2016-09-08T14:40:42Z">
        <w:r w:rsidDel="00000000" w:rsidR="00000000" w:rsidRPr="00000000">
          <w:rPr>
            <w:rtl w:val="0"/>
          </w:rPr>
          <w:delText xml:space="preserve">Hyperledger</w:delText>
        </w:r>
      </w:del>
      <w:r w:rsidDel="00000000" w:rsidR="00000000" w:rsidRPr="00000000">
        <w:rPr>
          <w:rtl w:val="0"/>
        </w:rPr>
        <w:t xml:space="preserve">-py now maintains two branches: restful and grpc. We may adjust acco</w:t>
      </w:r>
      <w:ins w:author="Robert Boyd" w:id="5" w:date="2016-11-21T20:50:49Z">
        <w:r w:rsidDel="00000000" w:rsidR="00000000" w:rsidRPr="00000000">
          <w:rPr>
            <w:rtl w:val="0"/>
          </w:rPr>
          <w:t xml:space="preserve">r</w:t>
        </w:r>
      </w:ins>
      <w:r w:rsidDel="00000000" w:rsidR="00000000" w:rsidRPr="00000000">
        <w:rPr>
          <w:rtl w:val="0"/>
        </w:rPr>
        <w:t xml:space="preserve">ding to the guidance of the SDK WG.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restful branch leverages the Python requests library to make REST API call to the hyperledger fabric cluster.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del w:author="Baohua Yang" w:id="6" w:date="2016-09-09T01:35:20Z"/>
        </w:rPr>
      </w:pPr>
      <w:del w:author="Baohua Yang" w:id="6" w:date="2016-09-09T01:35:20Z">
        <w:r w:rsidDel="00000000" w:rsidR="00000000" w:rsidRPr="00000000">
          <w:rPr>
            <w:rtl w:val="0"/>
          </w:rPr>
          <w:delText xml:space="preserve">The main class Client is the external handler, which inherits from several internal API classes: </w:delText>
        </w:r>
      </w:del>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del w:author="Baohua Yang" w:id="6" w:date="2016-09-09T01:35:20Z"/>
        </w:rPr>
      </w:pPr>
      <w:del w:author="Baohua Yang" w:id="6" w:date="2016-09-09T01:35:20Z">
        <w:r w:rsidDel="00000000" w:rsidR="00000000" w:rsidRPr="00000000">
          <w:rPr>
            <w:rFonts w:ascii="Arial" w:cs="Arial" w:eastAsia="Arial" w:hAnsi="Arial"/>
            <w:b w:val="0"/>
            <w:color w:val="000000"/>
            <w:sz w:val="22"/>
            <w:szCs w:val="22"/>
            <w:rtl w:val="0"/>
          </w:rPr>
          <w:delText xml:space="preserve">api.BlockApiMixin: Block operation related APIs, e.g., get a block content.</w:delText>
        </w:r>
        <w:r w:rsidDel="00000000" w:rsidR="00000000" w:rsidRPr="00000000">
          <w:rPr>
            <w:rtl w:val="0"/>
          </w:rPr>
        </w:r>
      </w:del>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del w:author="Baohua Yang" w:id="6" w:date="2016-09-09T01:35:20Z"/>
          <w:b w:val="0"/>
          <w:color w:val="000000"/>
          <w:sz w:val="22"/>
          <w:szCs w:val="22"/>
        </w:rPr>
      </w:pPr>
      <w:del w:author="Baohua Yang" w:id="6" w:date="2016-09-09T01:35:20Z">
        <w:r w:rsidDel="00000000" w:rsidR="00000000" w:rsidRPr="00000000">
          <w:rPr>
            <w:rFonts w:ascii="Arial" w:cs="Arial" w:eastAsia="Arial" w:hAnsi="Arial"/>
            <w:b w:val="0"/>
            <w:color w:val="000000"/>
            <w:sz w:val="22"/>
            <w:szCs w:val="22"/>
            <w:rtl w:val="0"/>
          </w:rPr>
          <w:delText xml:space="preserve">api.BlockChainApiMixin: BlockChain operation related APIs, e.g., list existing chain.</w:delText>
        </w:r>
      </w:del>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del w:author="Baohua Yang" w:id="6" w:date="2016-09-09T01:35:20Z"/>
        </w:rPr>
      </w:pPr>
      <w:del w:author="Baohua Yang" w:id="6" w:date="2016-09-09T01:35:20Z">
        <w:r w:rsidDel="00000000" w:rsidR="00000000" w:rsidRPr="00000000">
          <w:rPr>
            <w:rFonts w:ascii="Arial" w:cs="Arial" w:eastAsia="Arial" w:hAnsi="Arial"/>
            <w:b w:val="0"/>
            <w:color w:val="000000"/>
            <w:sz w:val="22"/>
            <w:szCs w:val="22"/>
            <w:rtl w:val="0"/>
          </w:rPr>
          <w:delText xml:space="preserve">api.ChainCodeApiMixin: ChainCode operation related APIs, e.g., deploy, invoke or query.</w:delText>
        </w:r>
        <w:r w:rsidDel="00000000" w:rsidR="00000000" w:rsidRPr="00000000">
          <w:rPr>
            <w:rtl w:val="0"/>
          </w:rPr>
        </w:r>
      </w:del>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del w:author="Baohua Yang" w:id="6" w:date="2016-09-09T01:35:20Z"/>
        </w:rPr>
      </w:pPr>
      <w:del w:author="Baohua Yang" w:id="6" w:date="2016-09-09T01:35:20Z">
        <w:r w:rsidDel="00000000" w:rsidR="00000000" w:rsidRPr="00000000">
          <w:rPr>
            <w:rFonts w:ascii="Arial" w:cs="Arial" w:eastAsia="Arial" w:hAnsi="Arial"/>
            <w:b w:val="0"/>
            <w:color w:val="000000"/>
            <w:sz w:val="22"/>
            <w:szCs w:val="22"/>
            <w:rtl w:val="0"/>
          </w:rPr>
          <w:delText xml:space="preserve">api.NetworkApiMixin: Network operation related APIs, e.g., list the peers.</w:delText>
        </w:r>
        <w:r w:rsidDel="00000000" w:rsidR="00000000" w:rsidRPr="00000000">
          <w:rPr>
            <w:rtl w:val="0"/>
          </w:rPr>
        </w:r>
      </w:del>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del w:author="Baohua Yang" w:id="6" w:date="2016-09-09T01:35:20Z"/>
        </w:rPr>
      </w:pPr>
      <w:del w:author="Baohua Yang" w:id="6" w:date="2016-09-09T01:35:20Z">
        <w:r w:rsidDel="00000000" w:rsidR="00000000" w:rsidRPr="00000000">
          <w:rPr>
            <w:rFonts w:ascii="Arial" w:cs="Arial" w:eastAsia="Arial" w:hAnsi="Arial"/>
            <w:b w:val="0"/>
            <w:color w:val="000000"/>
            <w:sz w:val="22"/>
            <w:szCs w:val="22"/>
            <w:rtl w:val="0"/>
          </w:rPr>
          <w:delText xml:space="preserve">api.RegistrarApiMixin: Registrar operation related APIs, e.g., get enrollment ID.</w:delText>
        </w:r>
        <w:r w:rsidDel="00000000" w:rsidR="00000000" w:rsidRPr="00000000">
          <w:rPr>
            <w:rtl w:val="0"/>
          </w:rPr>
        </w:r>
      </w:del>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del w:author="Baohua Yang" w:id="6" w:date="2016-09-09T01:35:20Z"/>
          <w:b w:val="0"/>
          <w:color w:val="000000"/>
          <w:sz w:val="22"/>
          <w:szCs w:val="22"/>
        </w:rPr>
      </w:pPr>
      <w:del w:author="Baohua Yang" w:id="6" w:date="2016-09-09T01:35:20Z">
        <w:r w:rsidDel="00000000" w:rsidR="00000000" w:rsidRPr="00000000">
          <w:rPr>
            <w:rFonts w:ascii="Arial" w:cs="Arial" w:eastAsia="Arial" w:hAnsi="Arial"/>
            <w:b w:val="0"/>
            <w:color w:val="000000"/>
            <w:sz w:val="22"/>
            <w:szCs w:val="22"/>
            <w:rtl w:val="0"/>
          </w:rPr>
          <w:delText xml:space="preserve">api.TransactionApiMixin: Transaction operation related APIs, e.g., get a transaction content.</w:delText>
        </w:r>
      </w:del>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grpc branch utilizes the grpc client to interact with the hyperledger fabric.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code will keep compatible with main stable version of Python, including Python 2.6, 2.7, 3.3 and 3.4.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license is Apache License v2.0.</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bookmarkStart w:colFirst="0" w:colLast="0" w:name="_gjdgxs" w:id="0"/>
      <w:bookmarkEnd w:id="0"/>
      <w:r w:rsidDel="00000000" w:rsidR="00000000" w:rsidRPr="00000000">
        <w:rPr>
          <w:rtl w:val="0"/>
        </w:rPr>
        <w:t xml:space="preserve">Effort and resources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one person (Baohua Yang, IBM Research) is committed part-time to developing and maintaining the project. This is not the main thrust of his research however. To realize its full potential, other developers or test engineers will need to become involved.</w:t>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will be hosted at github.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we have some basic test cases. More test cases will be added.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 is tracked by </w:t>
      </w:r>
      <w:hyperlink r:id="rId18">
        <w:r w:rsidDel="00000000" w:rsidR="00000000" w:rsidRPr="00000000">
          <w:rPr>
            <w:color w:val="1155cc"/>
            <w:u w:val="single"/>
            <w:rtl w:val="0"/>
          </w:rPr>
          <w:t xml:space="preserve">travis-ci</w:t>
        </w:r>
      </w:hyperlink>
      <w:r w:rsidDel="00000000" w:rsidR="00000000" w:rsidRPr="00000000">
        <w:rPr>
          <w:rtl w:val="0"/>
        </w:rPr>
        <w:t xml:space="preserve"> [7], while the ci tests are managed by </w:t>
      </w:r>
      <w:hyperlink r:id="rId19">
        <w:r w:rsidDel="00000000" w:rsidR="00000000" w:rsidRPr="00000000">
          <w:rPr>
            <w:color w:val="1155cc"/>
            <w:u w:val="single"/>
            <w:rtl w:val="0"/>
          </w:rPr>
          <w:t xml:space="preserve">tox</w:t>
        </w:r>
      </w:hyperlink>
      <w:r w:rsidDel="00000000" w:rsidR="00000000" w:rsidRPr="00000000">
        <w:rPr>
          <w:rtl w:val="0"/>
        </w:rPr>
        <w:t xml:space="preserve"> [8].</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is well written, with README, and code documentation. Users can easily take usage of the code based on several real adoptions and deployment cases.</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“Hyperledger fabric project”, </w:t>
      </w:r>
      <w:hyperlink r:id="rId20">
        <w:r w:rsidDel="00000000" w:rsidR="00000000" w:rsidRPr="00000000">
          <w:rPr>
            <w:rFonts w:ascii="Arial" w:cs="Arial" w:eastAsia="Arial" w:hAnsi="Arial"/>
            <w:b w:val="0"/>
            <w:color w:val="0563c1"/>
            <w:sz w:val="22"/>
            <w:szCs w:val="22"/>
            <w:u w:val="single"/>
            <w:rtl w:val="0"/>
          </w:rPr>
          <w:t xml:space="preserve">https://github.com/hyperledger/fabric</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“Docker-py project”, </w:t>
      </w:r>
      <w:hyperlink r:id="rId21">
        <w:r w:rsidDel="00000000" w:rsidR="00000000" w:rsidRPr="00000000">
          <w:rPr>
            <w:rFonts w:ascii="Arial" w:cs="Arial" w:eastAsia="Arial" w:hAnsi="Arial"/>
            <w:b w:val="0"/>
            <w:color w:val="0563c1"/>
            <w:sz w:val="22"/>
            <w:szCs w:val="22"/>
            <w:u w:val="single"/>
            <w:rtl w:val="0"/>
          </w:rPr>
          <w:t xml:space="preserve">https://github.com/docker/docker-py</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“Python requests project”, </w:t>
      </w:r>
      <w:hyperlink r:id="rId22">
        <w:r w:rsidDel="00000000" w:rsidR="00000000" w:rsidRPr="00000000">
          <w:rPr>
            <w:rFonts w:ascii="Arial" w:cs="Arial" w:eastAsia="Arial" w:hAnsi="Arial"/>
            <w:b w:val="0"/>
            <w:color w:val="0563c1"/>
            <w:sz w:val="22"/>
            <w:szCs w:val="22"/>
            <w:u w:val="single"/>
            <w:rtl w:val="0"/>
          </w:rPr>
          <w:t xml:space="preserve">https://pypi.python.org/pypi/requests</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“TIOBE index”, </w:t>
      </w:r>
      <w:hyperlink r:id="rId23">
        <w:r w:rsidDel="00000000" w:rsidR="00000000" w:rsidRPr="00000000">
          <w:rPr>
            <w:rFonts w:ascii="Arial" w:cs="Arial" w:eastAsia="Arial" w:hAnsi="Arial"/>
            <w:b w:val="0"/>
            <w:color w:val="0563c1"/>
            <w:sz w:val="22"/>
            <w:szCs w:val="22"/>
            <w:u w:val="single"/>
            <w:rtl w:val="0"/>
          </w:rPr>
          <w:t xml:space="preserve">http://www.tiobe.com/tiobe_index</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u w:val="none"/>
        </w:rPr>
      </w:pPr>
      <w:r w:rsidDel="00000000" w:rsidR="00000000" w:rsidRPr="00000000">
        <w:rPr>
          <w:rtl w:val="0"/>
        </w:rPr>
        <w:t xml:space="preserve">“Github Trend 2015”, </w:t>
      </w:r>
      <w:hyperlink r:id="rId24">
        <w:r w:rsidDel="00000000" w:rsidR="00000000" w:rsidRPr="00000000">
          <w:rPr>
            <w:color w:val="1155cc"/>
            <w:u w:val="single"/>
            <w:rtl w:val="0"/>
          </w:rPr>
          <w:t xml:space="preserve">https://github.com/blog/2047-language-trends-on-github</w:t>
        </w:r>
      </w:hyperlink>
      <w:r w:rsidDel="00000000" w:rsidR="00000000" w:rsidRPr="00000000">
        <w:rPr>
          <w:rtl w:val="0"/>
        </w:rPr>
        <w:t xml:space="preserv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u w:val="none"/>
        </w:rPr>
      </w:pPr>
      <w:r w:rsidDel="00000000" w:rsidR="00000000" w:rsidRPr="00000000">
        <w:rPr>
          <w:rtl w:val="0"/>
        </w:rPr>
        <w:t xml:space="preserve">“Hyperledger-py”, </w:t>
      </w:r>
      <w:hyperlink r:id="rId25">
        <w:r w:rsidDel="00000000" w:rsidR="00000000" w:rsidRPr="00000000">
          <w:rPr>
            <w:color w:val="1155cc"/>
            <w:u w:val="single"/>
            <w:rtl w:val="0"/>
          </w:rPr>
          <w:t xml:space="preserve">https://github.com/yeasy/hyperledger-py</w:t>
        </w:r>
      </w:hyperlink>
      <w:r w:rsidDel="00000000" w:rsidR="00000000" w:rsidRPr="00000000">
        <w:rPr>
          <w:rtl w:val="0"/>
        </w:rPr>
        <w:t xml:space="preserv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“Travis CI”, </w:t>
      </w:r>
      <w:hyperlink r:id="rId26">
        <w:r w:rsidDel="00000000" w:rsidR="00000000" w:rsidRPr="00000000">
          <w:rPr>
            <w:rFonts w:ascii="Arial" w:cs="Arial" w:eastAsia="Arial" w:hAnsi="Arial"/>
            <w:b w:val="0"/>
            <w:color w:val="0563c1"/>
            <w:sz w:val="22"/>
            <w:szCs w:val="22"/>
            <w:u w:val="single"/>
            <w:rtl w:val="0"/>
          </w:rPr>
          <w:t xml:space="preserve">https://travis-ci.org</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“Tox”, </w:t>
      </w:r>
      <w:hyperlink r:id="rId27">
        <w:r w:rsidDel="00000000" w:rsidR="00000000" w:rsidRPr="00000000">
          <w:rPr>
            <w:rFonts w:ascii="Arial" w:cs="Arial" w:eastAsia="Arial" w:hAnsi="Arial"/>
            <w:b w:val="0"/>
            <w:color w:val="0563c1"/>
            <w:sz w:val="22"/>
            <w:szCs w:val="22"/>
            <w:u w:val="single"/>
            <w:rtl w:val="0"/>
          </w:rPr>
          <w:t xml:space="preserve">https://pypi.python.org/pypi/tox</w:t>
        </w:r>
      </w:hyperlink>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Closure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version only support</w:t>
      </w:r>
      <w:ins w:author="Robert Boyd" w:id="7" w:date="2016-11-21T20:52:06Z">
        <w:r w:rsidDel="00000000" w:rsidR="00000000" w:rsidRPr="00000000">
          <w:rPr>
            <w:rtl w:val="0"/>
          </w:rPr>
          <w:t xml:space="preserve">s</w:t>
        </w:r>
      </w:ins>
      <w:hyperlink r:id="rId28">
        <w:r w:rsidDel="00000000" w:rsidR="00000000" w:rsidRPr="00000000">
          <w:rPr>
            <w:rtl w:val="0"/>
          </w:rPr>
          <w:t xml:space="preserve"> </w:t>
        </w:r>
      </w:hyperlink>
      <w:hyperlink r:id="rId29">
        <w:r w:rsidDel="00000000" w:rsidR="00000000" w:rsidRPr="00000000">
          <w:rPr>
            <w:color w:val="1155cc"/>
            <w:u w:val="single"/>
            <w:rtl w:val="0"/>
          </w:rPr>
          <w:t xml:space="preserve">Core API</w:t>
        </w:r>
      </w:hyperlink>
      <w:r w:rsidDel="00000000" w:rsidR="00000000" w:rsidRPr="00000000">
        <w:rPr>
          <w:rtl w:val="0"/>
        </w:rPr>
        <w:t xml:space="preserve">, in </w:t>
      </w:r>
      <w:ins w:author="Robert Boyd" w:id="8" w:date="2016-11-21T20:52:10Z">
        <w:r w:rsidDel="00000000" w:rsidR="00000000" w:rsidRPr="00000000">
          <w:rPr>
            <w:rtl w:val="0"/>
          </w:rPr>
          <w:t xml:space="preserve">the </w:t>
        </w:r>
      </w:ins>
      <w:r w:rsidDel="00000000" w:rsidR="00000000" w:rsidRPr="00000000">
        <w:rPr>
          <w:rtl w:val="0"/>
        </w:rPr>
        <w:t xml:space="preserve">future it need</w:t>
      </w:r>
      <w:ins w:author="Robert Boyd" w:id="9" w:date="2016-11-21T20:52:15Z">
        <w:r w:rsidDel="00000000" w:rsidR="00000000" w:rsidRPr="00000000">
          <w:rPr>
            <w:rtl w:val="0"/>
          </w:rPr>
          <w:t xml:space="preserve">s to</w:t>
        </w:r>
      </w:ins>
      <w:r w:rsidDel="00000000" w:rsidR="00000000" w:rsidRPr="00000000">
        <w:rPr>
          <w:rtl w:val="0"/>
        </w:rPr>
        <w:t xml:space="preserve"> add implementation</w:t>
      </w:r>
      <w:ins w:author="Robert Boyd" w:id="10" w:date="2016-11-21T20:52:20Z">
        <w:r w:rsidDel="00000000" w:rsidR="00000000" w:rsidRPr="00000000">
          <w:rPr>
            <w:rtl w:val="0"/>
          </w:rPr>
          <w:t xml:space="preserve">s</w:t>
        </w:r>
      </w:ins>
      <w:r w:rsidDel="00000000" w:rsidR="00000000" w:rsidRPr="00000000">
        <w:rPr>
          <w:rtl w:val="0"/>
        </w:rPr>
        <w:t xml:space="preserve"> for other rest API</w:t>
      </w:r>
      <w:ins w:author="Robert Boyd" w:id="11" w:date="2016-11-21T20:52:25Z">
        <w:r w:rsidDel="00000000" w:rsidR="00000000" w:rsidRPr="00000000">
          <w:rPr>
            <w:rtl w:val="0"/>
          </w:rPr>
          <w:t xml:space="preserve">s</w:t>
        </w:r>
      </w:ins>
      <w:r w:rsidDel="00000000" w:rsidR="00000000" w:rsidRPr="00000000">
        <w:rPr>
          <w:rtl w:val="0"/>
        </w:rPr>
        <w:t xml:space="preserve"> and native grpc interfaces</w:t>
      </w:r>
      <w:ins w:author="Baohua Yang" w:id="12" w:date="2016-09-09T01:36:00Z">
        <w:r w:rsidDel="00000000" w:rsidR="00000000" w:rsidRPr="00000000">
          <w:rPr>
            <w:rtl w:val="0"/>
          </w:rPr>
          <w:t xml:space="preserve"> following the guidance of the SDK WG</w:t>
        </w:r>
      </w:ins>
      <w:r w:rsidDel="00000000" w:rsidR="00000000" w:rsidRPr="00000000">
        <w:rPr>
          <w:rtl w:val="0"/>
        </w:rPr>
        <w:t xml:space="preserve">. The project will succeed if people use this within their Python code, and find it useful. We can use some acknowledge</w:t>
      </w:r>
      <w:ins w:author="Robert Boyd" w:id="13" w:date="2016-11-21T20:52:43Z">
        <w:r w:rsidDel="00000000" w:rsidR="00000000" w:rsidRPr="00000000">
          <w:rPr>
            <w:rtl w:val="0"/>
          </w:rPr>
          <w:t xml:space="preserve">ments</w:t>
        </w:r>
      </w:ins>
      <w:r w:rsidDel="00000000" w:rsidR="00000000" w:rsidRPr="00000000">
        <w:rPr>
          <w:rtl w:val="0"/>
        </w:rPr>
        <w:t xml:space="preserve"> page to track </w:t>
      </w:r>
      <w:del w:author="Robert Boyd" w:id="14" w:date="2016-11-21T20:53:22Z">
        <w:r w:rsidDel="00000000" w:rsidR="00000000" w:rsidRPr="00000000">
          <w:rPr>
            <w:rtl w:val="0"/>
          </w:rPr>
          <w:delText xml:space="preserve">more than one </w:delText>
        </w:r>
      </w:del>
      <w:r w:rsidDel="00000000" w:rsidR="00000000" w:rsidRPr="00000000">
        <w:rPr>
          <w:rtl w:val="0"/>
        </w:rPr>
        <w:t xml:space="preserve">project</w:t>
      </w:r>
      <w:ins w:author="Robert Boyd" w:id="15" w:date="2016-11-21T20:53:25Z">
        <w:r w:rsidDel="00000000" w:rsidR="00000000" w:rsidRPr="00000000">
          <w:rPr>
            <w:rtl w:val="0"/>
          </w:rPr>
          <w:t xml:space="preserve">s that</w:t>
        </w:r>
      </w:ins>
      <w:r w:rsidDel="00000000" w:rsidR="00000000" w:rsidRPr="00000000">
        <w:rPr>
          <w:rtl w:val="0"/>
        </w:rPr>
        <w:t xml:space="preserve"> integrate this code in their implementations.</w:t>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pPr>
      <w:bookmarkStart w:colFirst="0" w:colLast="0" w:name="_i6roka4cwlzs" w:id="1"/>
      <w:bookmarkEnd w:id="1"/>
      <w:r w:rsidDel="00000000" w:rsidR="00000000" w:rsidRPr="00000000">
        <w:rPr>
          <w:rtl w:val="0"/>
        </w:rPr>
        <w:t xml:space="preserve">Acknowledgement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all the insightful comments from reviewers.</w:t>
      </w:r>
    </w:p>
    <w:p w:rsidR="00000000" w:rsidDel="00000000" w:rsidP="00000000" w:rsidRDefault="00000000" w:rsidRPr="00000000" w14:paraId="00000052">
      <w:pPr>
        <w:pStyle w:val="Heading3"/>
        <w:keepNext w:val="0"/>
        <w:keepLines w:val="0"/>
        <w:numPr>
          <w:ilvl w:val="0"/>
          <w:numId w:val="2"/>
        </w:numPr>
        <w:pBdr>
          <w:top w:space="0" w:sz="0" w:val="nil"/>
          <w:left w:space="0" w:sz="0" w:val="nil"/>
          <w:bottom w:space="0" w:sz="0" w:val="nil"/>
          <w:right w:space="0" w:sz="0" w:val="nil"/>
          <w:between w:space="0" w:sz="0" w:val="nil"/>
        </w:pBdr>
        <w:shd w:fill="auto" w:val="clear"/>
        <w:spacing w:after="0" w:before="0" w:line="221.53846153846155" w:lineRule="auto"/>
        <w:ind w:left="720" w:hanging="360"/>
        <w:rPr>
          <w:sz w:val="22"/>
          <w:szCs w:val="22"/>
        </w:rPr>
      </w:pPr>
      <w:bookmarkStart w:colFirst="0" w:colLast="0" w:name="_jtn61s2xrfti" w:id="2"/>
      <w:bookmarkEnd w:id="2"/>
      <w:hyperlink r:id="rId30">
        <w:r w:rsidDel="00000000" w:rsidR="00000000" w:rsidRPr="00000000">
          <w:rPr>
            <w:color w:val="4078c0"/>
            <w:sz w:val="22"/>
            <w:szCs w:val="22"/>
            <w:highlight w:val="white"/>
            <w:u w:val="single"/>
            <w:rtl w:val="0"/>
          </w:rPr>
          <w:t xml:space="preserve">Srderson</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Binh Q Nguyen</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christo4ferris</w:t>
      </w:r>
      <w:r w:rsidDel="00000000" w:rsidR="00000000" w:rsidRPr="00000000">
        <w:rPr>
          <w:rtl w:val="0"/>
        </w:rPr>
      </w:r>
    </w:p>
    <w:sectPr>
      <w:headerReference r:id="rId31"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rali Katipalli" w:id="7" w:date="2016-09-08T14:22:55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are moving away from RESTful APIs and support gRPC natively. Isn't that the case?</w:t>
      </w:r>
    </w:p>
  </w:comment>
  <w:comment w:author="Baohua Yang" w:id="8" w:date="2016-09-08T14:31:22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Dan Middleton" w:id="3" w:date="2016-08-11T13:54:32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rename to Fabric-py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scope is only client operations (vs. implementation of validator) consider reflecting that in the naming e.g. FabricClient-py</w:t>
      </w:r>
    </w:p>
  </w:comment>
  <w:comment w:author="Baohua Yang" w:id="4" w:date="2016-08-11T14:13:32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comments. If the code will be merged as part of the fabric SDK, then will follow the SDK naming.</w:t>
      </w:r>
    </w:p>
  </w:comment>
  <w:comment w:author="Baohua Yang" w:id="5" w:date="2016-08-15T08:57:4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aohua Yang" w:id="6" w:date="2016-08-18T14:39:02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arvesh" w:id="13" w:date="2016-10-11T03:19:26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proposal approved by TSC?</w:t>
      </w:r>
    </w:p>
  </w:comment>
  <w:comment w:author="Baohua Yang" w:id="14" w:date="2016-10-11T03:28:3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Baohua Yang" w:id="0" w:date="2016-09-01T14:12:2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fabric-sdk-py?</w:t>
      </w:r>
    </w:p>
  </w:comment>
  <w:comment w:author="Dan Middleton" w:id="1" w:date="2016-09-08T14:31:44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 w:author="Gregory Haskins" w:id="2" w:date="2016-09-08T14:34:2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Peter Wang" w:id="9" w:date="2016-08-11T21:25:52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is the 3rd most popular language according to a 2016 IEEE Spectrum analysis, trailing C and nearly tied with Java: http://spectrum.ieee.org/static/interactive-the-top-programming-languages-2016</w:t>
      </w:r>
    </w:p>
  </w:comment>
  <w:comment w:author="Baohua Yang" w:id="10" w:date="2016-08-12T01:35:23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that information!</w:t>
      </w:r>
    </w:p>
  </w:comment>
  <w:comment w:author="Baohua Yang" w:id="11" w:date="2016-08-15T08:57:4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aohua Yang" w:id="12" w:date="2016-08-18T14:38:5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Fonts w:ascii="Arial" w:cs="Arial" w:eastAsia="Arial" w:hAnsi="Arial"/>
        <w:b w:val="0"/>
        <w:color w:val="000000"/>
        <w:sz w:val="22"/>
        <w:szCs w:val="22"/>
        <w:rtl w:val="0"/>
      </w:rPr>
      <w:t xml:space="preserve">Hyperledger Improvement Project (HIP)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yperledger/fabric" TargetMode="External"/><Relationship Id="rId22" Type="http://schemas.openxmlformats.org/officeDocument/2006/relationships/hyperlink" Target="https://pypi.python.org/pypi/requests" TargetMode="External"/><Relationship Id="rId21" Type="http://schemas.openxmlformats.org/officeDocument/2006/relationships/hyperlink" Target="https://github.com/docker/docker-py" TargetMode="External"/><Relationship Id="rId24" Type="http://schemas.openxmlformats.org/officeDocument/2006/relationships/hyperlink" Target="https://github.com/blog/2047-language-trends-on-github" TargetMode="External"/><Relationship Id="rId23" Type="http://schemas.openxmlformats.org/officeDocument/2006/relationships/hyperlink" Target="http://www.tiobe.com/tiobe_inde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kaiwh@cn.ibm.com" TargetMode="External"/><Relationship Id="rId26" Type="http://schemas.openxmlformats.org/officeDocument/2006/relationships/hyperlink" Target="https://travis-ci.org" TargetMode="External"/><Relationship Id="rId25" Type="http://schemas.openxmlformats.org/officeDocument/2006/relationships/hyperlink" Target="https://github.com/yeasy/hyperledger-py" TargetMode="External"/><Relationship Id="rId28" Type="http://schemas.openxmlformats.org/officeDocument/2006/relationships/hyperlink" Target="https://github.com/hyperledger/fabric/blob/master/docs/API/CoreAPI.md" TargetMode="External"/><Relationship Id="rId27" Type="http://schemas.openxmlformats.org/officeDocument/2006/relationships/hyperlink" Target="https://pypi.python.org/pypi/tox"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hyperledger/fabric/blob/master/docs/API/CoreAPI.md" TargetMode="External"/><Relationship Id="rId7" Type="http://schemas.openxmlformats.org/officeDocument/2006/relationships/hyperlink" Target="mailto:baohyang@cn.ibm.com" TargetMode="External"/><Relationship Id="rId8" Type="http://schemas.openxmlformats.org/officeDocument/2006/relationships/hyperlink" Target="mailto:ccchenbj@cn.ibm.com" TargetMode="External"/><Relationship Id="rId31" Type="http://schemas.openxmlformats.org/officeDocument/2006/relationships/header" Target="header1.xml"/><Relationship Id="rId30" Type="http://schemas.openxmlformats.org/officeDocument/2006/relationships/hyperlink" Target="https://github.com/srderson" TargetMode="External"/><Relationship Id="rId11" Type="http://schemas.openxmlformats.org/officeDocument/2006/relationships/hyperlink" Target="mailto:me@ckeyer.com" TargetMode="External"/><Relationship Id="rId10" Type="http://schemas.openxmlformats.org/officeDocument/2006/relationships/hyperlink" Target="mailto:zarc@zju.edu.cn" TargetMode="External"/><Relationship Id="rId13" Type="http://schemas.openxmlformats.org/officeDocument/2006/relationships/hyperlink" Target="https://github.com/docker/docker-py" TargetMode="External"/><Relationship Id="rId12" Type="http://schemas.openxmlformats.org/officeDocument/2006/relationships/hyperlink" Target="https://github.com/hyperledger/fabric" TargetMode="External"/><Relationship Id="rId15" Type="http://schemas.openxmlformats.org/officeDocument/2006/relationships/hyperlink" Target="http://www.tiobe.com/tiobe_index" TargetMode="External"/><Relationship Id="rId14" Type="http://schemas.openxmlformats.org/officeDocument/2006/relationships/hyperlink" Target="https://pypi.python.org/pypi/requests/" TargetMode="External"/><Relationship Id="rId17" Type="http://schemas.openxmlformats.org/officeDocument/2006/relationships/hyperlink" Target="https://github.com/yeasy/hyperledger-py" TargetMode="External"/><Relationship Id="rId16" Type="http://schemas.openxmlformats.org/officeDocument/2006/relationships/hyperlink" Target="https://github.com/blog/2047-language-trends-on-github" TargetMode="External"/><Relationship Id="rId19" Type="http://schemas.openxmlformats.org/officeDocument/2006/relationships/hyperlink" Target="https://pypi.python.org/pypi/tox" TargetMode="External"/><Relationship Id="rId18" Type="http://schemas.openxmlformats.org/officeDocument/2006/relationships/hyperlink" Target="https://travi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